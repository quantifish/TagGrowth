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B2C1" w14:textId="67F46B38" w:rsidR="00583292" w:rsidRPr="00036F66" w:rsidRDefault="00583292" w:rsidP="00E76CE4">
      <w:pPr>
        <w:tabs>
          <w:tab w:val="left" w:pos="360"/>
          <w:tab w:val="left" w:pos="720"/>
          <w:tab w:val="left" w:pos="8640"/>
        </w:tabs>
        <w:spacing w:after="0" w:line="480" w:lineRule="auto"/>
        <w:jc w:val="center"/>
        <w:rPr>
          <w:rFonts w:ascii="Times New Roman" w:hAnsi="Times New Roman" w:cs="Times New Roman"/>
          <w:b/>
          <w:sz w:val="28"/>
          <w:szCs w:val="28"/>
        </w:rPr>
      </w:pPr>
      <w:r w:rsidRPr="00036F66">
        <w:rPr>
          <w:rFonts w:ascii="Times New Roman" w:hAnsi="Times New Roman" w:cs="Times New Roman"/>
          <w:b/>
          <w:sz w:val="28"/>
          <w:szCs w:val="28"/>
        </w:rPr>
        <w:t xml:space="preserve">Variation in growth among individuals and over time: a case study and simulation experiment involving tagged Antarctic </w:t>
      </w:r>
      <w:proofErr w:type="spellStart"/>
      <w:r w:rsidRPr="00036F66">
        <w:rPr>
          <w:rFonts w:ascii="Times New Roman" w:hAnsi="Times New Roman" w:cs="Times New Roman"/>
          <w:b/>
          <w:sz w:val="28"/>
          <w:szCs w:val="28"/>
        </w:rPr>
        <w:t>toothfish</w:t>
      </w:r>
      <w:proofErr w:type="spellEnd"/>
    </w:p>
    <w:p w14:paraId="7720D821"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sz w:val="24"/>
          <w:szCs w:val="24"/>
        </w:rPr>
      </w:pPr>
    </w:p>
    <w:p w14:paraId="42106E16"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Authors: D’Arcy N. Webber</w:t>
      </w:r>
      <w:r w:rsidRPr="00036F66">
        <w:rPr>
          <w:rFonts w:ascii="Times New Roman" w:hAnsi="Times New Roman" w:cs="Times New Roman"/>
          <w:sz w:val="24"/>
          <w:szCs w:val="24"/>
          <w:vertAlign w:val="superscript"/>
        </w:rPr>
        <w:t>1</w:t>
      </w:r>
      <w:r w:rsidRPr="00036F66">
        <w:rPr>
          <w:rFonts w:ascii="Times New Roman" w:hAnsi="Times New Roman" w:cs="Times New Roman"/>
          <w:sz w:val="24"/>
          <w:szCs w:val="24"/>
        </w:rPr>
        <w:t>, James T. Thorson</w:t>
      </w:r>
      <w:r w:rsidRPr="00036F66">
        <w:rPr>
          <w:rFonts w:ascii="Times New Roman" w:hAnsi="Times New Roman" w:cs="Times New Roman"/>
          <w:sz w:val="24"/>
          <w:szCs w:val="24"/>
          <w:vertAlign w:val="superscript"/>
        </w:rPr>
        <w:t>2</w:t>
      </w:r>
    </w:p>
    <w:p w14:paraId="0B5C24D3"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1</w:t>
      </w:r>
      <w:r w:rsidR="008B5C34" w:rsidRPr="00036F66">
        <w:rPr>
          <w:rFonts w:ascii="Times New Roman" w:hAnsi="Times New Roman" w:cs="Times New Roman"/>
          <w:sz w:val="24"/>
          <w:szCs w:val="24"/>
        </w:rPr>
        <w:t>Quantifish</w:t>
      </w:r>
    </w:p>
    <w:p w14:paraId="5F9F4AFD" w14:textId="77777777" w:rsidR="00EA3D66" w:rsidRPr="00036F66" w:rsidRDefault="00EA3D6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1 Saint Michaels Crescent</w:t>
      </w:r>
    </w:p>
    <w:p w14:paraId="7D0CC717" w14:textId="77777777" w:rsidR="00B344A8" w:rsidRPr="00036F66" w:rsidRDefault="00B344A8" w:rsidP="00E76CE4">
      <w:pPr>
        <w:tabs>
          <w:tab w:val="left" w:pos="360"/>
          <w:tab w:val="left" w:pos="720"/>
          <w:tab w:val="left" w:pos="8640"/>
        </w:tabs>
        <w:spacing w:after="0" w:line="480" w:lineRule="auto"/>
        <w:rPr>
          <w:rFonts w:ascii="Times New Roman" w:hAnsi="Times New Roman" w:cs="Times New Roman"/>
          <w:sz w:val="24"/>
          <w:szCs w:val="24"/>
        </w:rPr>
      </w:pPr>
      <w:proofErr w:type="spellStart"/>
      <w:r w:rsidRPr="00036F66">
        <w:rPr>
          <w:rFonts w:ascii="Times New Roman" w:hAnsi="Times New Roman" w:cs="Times New Roman"/>
          <w:sz w:val="24"/>
          <w:szCs w:val="24"/>
        </w:rPr>
        <w:t>Kelburn</w:t>
      </w:r>
      <w:proofErr w:type="spellEnd"/>
    </w:p>
    <w:p w14:paraId="6E3EAEDF"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Wellington</w:t>
      </w:r>
      <w:r w:rsidR="00902C41" w:rsidRPr="00036F66">
        <w:rPr>
          <w:rFonts w:ascii="Times New Roman" w:hAnsi="Times New Roman" w:cs="Times New Roman"/>
          <w:sz w:val="24"/>
          <w:szCs w:val="24"/>
        </w:rPr>
        <w:t xml:space="preserve"> 6012</w:t>
      </w:r>
    </w:p>
    <w:p w14:paraId="75C7820A" w14:textId="77777777" w:rsidR="008B5C34"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New Zealand</w:t>
      </w:r>
    </w:p>
    <w:p w14:paraId="4AC50871" w14:textId="761C00CE" w:rsidR="008950B8" w:rsidRPr="00036F66" w:rsidRDefault="008950B8"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Email: darcy@quantifish.co.nz</w:t>
      </w:r>
    </w:p>
    <w:p w14:paraId="01D4C2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2</w:t>
      </w:r>
      <w:r w:rsidRPr="00036F66">
        <w:rPr>
          <w:rFonts w:ascii="Times New Roman" w:hAnsi="Times New Roman" w:cs="Times New Roman"/>
          <w:sz w:val="24"/>
          <w:szCs w:val="24"/>
        </w:rPr>
        <w:t>Fisheries Resource Assessment and Monitoring Division</w:t>
      </w:r>
    </w:p>
    <w:p w14:paraId="1FA24F17"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Northwest Fisheries Science Center</w:t>
      </w:r>
    </w:p>
    <w:p w14:paraId="30C0E532"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Marine Fisheries Service</w:t>
      </w:r>
    </w:p>
    <w:p w14:paraId="73257FB6"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Oceanic and Atmospheric Administration</w:t>
      </w:r>
    </w:p>
    <w:p w14:paraId="00A14D13"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2725 </w:t>
      </w:r>
      <w:proofErr w:type="spellStart"/>
      <w:r w:rsidRPr="00036F66">
        <w:rPr>
          <w:rFonts w:ascii="Times New Roman" w:hAnsi="Times New Roman" w:cs="Times New Roman"/>
          <w:sz w:val="24"/>
          <w:szCs w:val="24"/>
        </w:rPr>
        <w:t>Montlake</w:t>
      </w:r>
      <w:proofErr w:type="spellEnd"/>
      <w:r w:rsidRPr="00036F66">
        <w:rPr>
          <w:rFonts w:ascii="Times New Roman" w:hAnsi="Times New Roman" w:cs="Times New Roman"/>
          <w:sz w:val="24"/>
          <w:szCs w:val="24"/>
        </w:rPr>
        <w:t xml:space="preserve"> Blvd. East</w:t>
      </w:r>
    </w:p>
    <w:p w14:paraId="4716915E"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Seattle, WA 98112</w:t>
      </w:r>
    </w:p>
    <w:p w14:paraId="47D39738" w14:textId="77777777" w:rsidR="00842DDE" w:rsidRPr="00036F66" w:rsidRDefault="00842D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br w:type="page"/>
      </w:r>
    </w:p>
    <w:p w14:paraId="1B5D1D02"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Abstract</w:t>
      </w:r>
    </w:p>
    <w:p w14:paraId="32EEAE45" w14:textId="604C196A" w:rsidR="00C54E6E" w:rsidRPr="00036F66" w:rsidRDefault="00710EB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Organisms in the marine environment are likely to exhibit variation in growth </w:t>
      </w:r>
      <w:r w:rsidR="0034058D" w:rsidRPr="00036F66">
        <w:rPr>
          <w:rFonts w:ascii="Times New Roman" w:hAnsi="Times New Roman" w:cs="Times New Roman"/>
          <w:sz w:val="24"/>
          <w:szCs w:val="24"/>
        </w:rPr>
        <w:t xml:space="preserve">rates </w:t>
      </w:r>
      <w:r w:rsidRPr="00036F66">
        <w:rPr>
          <w:rFonts w:ascii="Times New Roman" w:hAnsi="Times New Roman" w:cs="Times New Roman"/>
          <w:sz w:val="24"/>
          <w:szCs w:val="24"/>
        </w:rPr>
        <w:t>among individuals, and this variation may be persistent (particular individuals growing faster/slower throughout the</w:t>
      </w:r>
      <w:r w:rsidR="008A434A" w:rsidRPr="00036F66">
        <w:rPr>
          <w:rFonts w:ascii="Times New Roman" w:hAnsi="Times New Roman" w:cs="Times New Roman"/>
          <w:sz w:val="24"/>
          <w:szCs w:val="24"/>
        </w:rPr>
        <w:t>ir</w:t>
      </w:r>
      <w:r w:rsidRPr="00036F66">
        <w:rPr>
          <w:rFonts w:ascii="Times New Roman" w:hAnsi="Times New Roman" w:cs="Times New Roman"/>
          <w:sz w:val="24"/>
          <w:szCs w:val="24"/>
        </w:rPr>
        <w:t xml:space="preserve">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w:t>
      </w:r>
      <w:r w:rsidR="0052594F" w:rsidRPr="00036F66">
        <w:rPr>
          <w:rFonts w:ascii="Times New Roman" w:hAnsi="Times New Roman" w:cs="Times New Roman"/>
          <w:sz w:val="24"/>
          <w:szCs w:val="24"/>
        </w:rPr>
        <w:t xml:space="preserve">In this study, we </w:t>
      </w:r>
      <w:r w:rsidR="00C54E6E" w:rsidRPr="00036F66">
        <w:rPr>
          <w:rFonts w:ascii="Times New Roman" w:hAnsi="Times New Roman" w:cs="Times New Roman"/>
          <w:sz w:val="24"/>
          <w:szCs w:val="24"/>
        </w:rPr>
        <w:t xml:space="preserve">explicitly model </w:t>
      </w:r>
      <w:r w:rsidRPr="00036F66">
        <w:rPr>
          <w:rFonts w:ascii="Times New Roman" w:hAnsi="Times New Roman" w:cs="Times New Roman"/>
          <w:sz w:val="24"/>
          <w:szCs w:val="24"/>
        </w:rPr>
        <w:t xml:space="preserve">persistent and transient variation </w:t>
      </w:r>
      <w:r w:rsidR="00C54E6E" w:rsidRPr="00036F66">
        <w:rPr>
          <w:rFonts w:ascii="Times New Roman" w:hAnsi="Times New Roman" w:cs="Times New Roman"/>
          <w:sz w:val="24"/>
          <w:szCs w:val="24"/>
        </w:rPr>
        <w:t>in growth rates</w:t>
      </w:r>
      <w:r w:rsidR="00DB1D5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among individuals </w:t>
      </w:r>
      <w:r w:rsidR="00DB1D55" w:rsidRPr="00036F66">
        <w:rPr>
          <w:rFonts w:ascii="Times New Roman" w:hAnsi="Times New Roman" w:cs="Times New Roman"/>
          <w:sz w:val="24"/>
          <w:szCs w:val="24"/>
        </w:rPr>
        <w:t>in a wild marine population</w:t>
      </w:r>
      <w:r w:rsidR="00D043BF" w:rsidRPr="00036F66">
        <w:rPr>
          <w:rFonts w:ascii="Times New Roman" w:hAnsi="Times New Roman" w:cs="Times New Roman"/>
          <w:sz w:val="24"/>
          <w:szCs w:val="24"/>
        </w:rPr>
        <w:t xml:space="preserve"> of Antarctic </w:t>
      </w:r>
      <w:proofErr w:type="spellStart"/>
      <w:r w:rsidR="00D043BF" w:rsidRPr="00036F66">
        <w:rPr>
          <w:rFonts w:ascii="Times New Roman" w:hAnsi="Times New Roman" w:cs="Times New Roman"/>
          <w:sz w:val="24"/>
          <w:szCs w:val="24"/>
        </w:rPr>
        <w:t>toothfish</w:t>
      </w:r>
      <w:proofErr w:type="spellEnd"/>
      <w:r w:rsidR="00D043BF" w:rsidRPr="00036F66">
        <w:rPr>
          <w:rFonts w:ascii="Times New Roman" w:hAnsi="Times New Roman" w:cs="Times New Roman"/>
          <w:sz w:val="24"/>
          <w:szCs w:val="24"/>
        </w:rPr>
        <w:t xml:space="preserve"> (</w:t>
      </w:r>
      <w:proofErr w:type="spellStart"/>
      <w:r w:rsidR="00D043BF" w:rsidRPr="00036F66">
        <w:rPr>
          <w:rFonts w:ascii="Times New Roman" w:hAnsi="Times New Roman" w:cs="Times New Roman"/>
          <w:i/>
          <w:sz w:val="24"/>
          <w:szCs w:val="24"/>
        </w:rPr>
        <w:t>Dissostichus</w:t>
      </w:r>
      <w:proofErr w:type="spellEnd"/>
      <w:r w:rsidR="00D043BF" w:rsidRPr="00036F66">
        <w:rPr>
          <w:rFonts w:ascii="Times New Roman" w:hAnsi="Times New Roman" w:cs="Times New Roman"/>
          <w:i/>
          <w:sz w:val="24"/>
          <w:szCs w:val="24"/>
        </w:rPr>
        <w:t xml:space="preserve"> </w:t>
      </w:r>
      <w:proofErr w:type="spellStart"/>
      <w:r w:rsidR="00D043BF" w:rsidRPr="00036F66">
        <w:rPr>
          <w:rFonts w:ascii="Times New Roman" w:hAnsi="Times New Roman" w:cs="Times New Roman"/>
          <w:i/>
          <w:sz w:val="24"/>
          <w:szCs w:val="24"/>
        </w:rPr>
        <w:t>mawsoni</w:t>
      </w:r>
      <w:proofErr w:type="spellEnd"/>
      <w:r w:rsidR="00D043BF" w:rsidRPr="00036F66">
        <w:rPr>
          <w:rFonts w:ascii="Times New Roman" w:hAnsi="Times New Roman" w:cs="Times New Roman"/>
          <w:sz w:val="24"/>
          <w:szCs w:val="24"/>
        </w:rPr>
        <w:t>) in the Ross Sea</w:t>
      </w:r>
      <w:r w:rsidRPr="00036F66">
        <w:rPr>
          <w:rFonts w:ascii="Times New Roman" w:hAnsi="Times New Roman" w:cs="Times New Roman"/>
          <w:sz w:val="24"/>
          <w:szCs w:val="24"/>
        </w:rPr>
        <w:t xml:space="preserve">, in addition to </w:t>
      </w:r>
      <w:r w:rsidR="0052594F" w:rsidRPr="00036F66">
        <w:rPr>
          <w:rFonts w:ascii="Times New Roman" w:hAnsi="Times New Roman" w:cs="Times New Roman"/>
          <w:sz w:val="24"/>
          <w:szCs w:val="24"/>
        </w:rPr>
        <w:t xml:space="preserve">sex-specific differences in </w:t>
      </w:r>
      <w:r w:rsidRPr="00036F66">
        <w:rPr>
          <w:rFonts w:ascii="Times New Roman" w:hAnsi="Times New Roman" w:cs="Times New Roman"/>
          <w:sz w:val="24"/>
          <w:szCs w:val="24"/>
        </w:rPr>
        <w:t xml:space="preserve">average </w:t>
      </w:r>
      <w:r w:rsidR="0052594F" w:rsidRPr="00036F66">
        <w:rPr>
          <w:rFonts w:ascii="Times New Roman" w:hAnsi="Times New Roman" w:cs="Times New Roman"/>
          <w:sz w:val="24"/>
          <w:szCs w:val="24"/>
        </w:rPr>
        <w:t>growth rates</w:t>
      </w:r>
      <w:r w:rsidR="00BD25B3" w:rsidRPr="00036F66">
        <w:rPr>
          <w:rFonts w:ascii="Times New Roman" w:hAnsi="Times New Roman" w:cs="Times New Roman"/>
          <w:sz w:val="24"/>
          <w:szCs w:val="24"/>
        </w:rPr>
        <w:t>.</w:t>
      </w:r>
      <w:r w:rsidR="00C54E6E"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 xml:space="preserve"> The model is implemented using maximum marginal likelihood estimation</w:t>
      </w:r>
      <w:r w:rsidR="00D30472" w:rsidRPr="00036F66">
        <w:rPr>
          <w:rFonts w:ascii="Times New Roman" w:hAnsi="Times New Roman" w:cs="Times New Roman"/>
          <w:sz w:val="24"/>
          <w:szCs w:val="24"/>
        </w:rPr>
        <w:t xml:space="preserve"> and validated using a simulation study</w:t>
      </w:r>
      <w:r w:rsidR="00BD25B3" w:rsidRPr="00036F66">
        <w:rPr>
          <w:rFonts w:ascii="Times New Roman" w:hAnsi="Times New Roman" w:cs="Times New Roman"/>
          <w:sz w:val="24"/>
          <w:szCs w:val="24"/>
        </w:rPr>
        <w:t xml:space="preserve">.  The code is distributed as a publicly available package </w:t>
      </w:r>
      <w:proofErr w:type="spellStart"/>
      <w:r w:rsidRPr="00036F66">
        <w:rPr>
          <w:rFonts w:ascii="Times New Roman" w:hAnsi="Times New Roman" w:cs="Times New Roman"/>
          <w:i/>
          <w:sz w:val="24"/>
          <w:szCs w:val="24"/>
        </w:rPr>
        <w:t>TagGrowth</w:t>
      </w:r>
      <w:proofErr w:type="spellEnd"/>
      <w:r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in the R statistical environment.</w:t>
      </w:r>
      <w:r w:rsidR="009935C6" w:rsidRPr="00036F66">
        <w:rPr>
          <w:rFonts w:ascii="Times New Roman" w:hAnsi="Times New Roman" w:cs="Times New Roman"/>
          <w:sz w:val="24"/>
          <w:szCs w:val="24"/>
        </w:rPr>
        <w:t xml:space="preserve">  </w:t>
      </w:r>
      <w:r w:rsidR="00C202D7" w:rsidRPr="00036F66">
        <w:rPr>
          <w:rFonts w:ascii="Times New Roman" w:hAnsi="Times New Roman" w:cs="Times New Roman"/>
          <w:sz w:val="24"/>
          <w:szCs w:val="24"/>
        </w:rPr>
        <w:t xml:space="preserve">Using </w:t>
      </w:r>
      <w:r w:rsidR="0034058D" w:rsidRPr="00036F66">
        <w:rPr>
          <w:rFonts w:ascii="Times New Roman" w:hAnsi="Times New Roman" w:cs="Times New Roman"/>
          <w:sz w:val="24"/>
          <w:szCs w:val="24"/>
        </w:rPr>
        <w:t xml:space="preserve">simulated </w:t>
      </w:r>
      <w:r w:rsidR="00C202D7" w:rsidRPr="00036F66">
        <w:rPr>
          <w:rFonts w:ascii="Times New Roman" w:hAnsi="Times New Roman" w:cs="Times New Roman"/>
          <w:sz w:val="24"/>
          <w:szCs w:val="24"/>
        </w:rPr>
        <w:t xml:space="preserve">data, we show that we can </w:t>
      </w:r>
      <w:r w:rsidRPr="00036F66">
        <w:rPr>
          <w:rFonts w:ascii="Times New Roman" w:hAnsi="Times New Roman" w:cs="Times New Roman"/>
          <w:sz w:val="24"/>
          <w:szCs w:val="24"/>
        </w:rPr>
        <w:t>accurately estimate parameters representing the magnitude of persistent and transient variation in growth</w:t>
      </w:r>
      <w:r w:rsidR="00C202D7" w:rsidRPr="00036F66">
        <w:rPr>
          <w:rFonts w:ascii="Times New Roman" w:hAnsi="Times New Roman" w:cs="Times New Roman"/>
          <w:sz w:val="24"/>
          <w:szCs w:val="24"/>
        </w:rPr>
        <w:t xml:space="preserve"> </w:t>
      </w:r>
      <w:r w:rsidRPr="00036F66">
        <w:rPr>
          <w:rFonts w:ascii="Times New Roman" w:hAnsi="Times New Roman" w:cs="Times New Roman"/>
          <w:sz w:val="24"/>
          <w:szCs w:val="24"/>
        </w:rPr>
        <w:t>rates</w:t>
      </w:r>
      <w:r w:rsidR="0034058D" w:rsidRPr="00036F66">
        <w:rPr>
          <w:rFonts w:ascii="Times New Roman" w:hAnsi="Times New Roman" w:cs="Times New Roman"/>
          <w:sz w:val="24"/>
          <w:szCs w:val="24"/>
        </w:rPr>
        <w:t>, and that parameters estimated in these models are reasonably precise given the case study sample sizes (315 individuals tagged and recaptured over 10 years)</w:t>
      </w:r>
      <w:r w:rsidR="00C202D7" w:rsidRPr="00036F66">
        <w:rPr>
          <w:rFonts w:ascii="Times New Roman" w:hAnsi="Times New Roman" w:cs="Times New Roman"/>
          <w:sz w:val="24"/>
          <w:szCs w:val="24"/>
        </w:rPr>
        <w:t xml:space="preserve">.  </w:t>
      </w:r>
      <w:r w:rsidR="0034058D" w:rsidRPr="00036F66">
        <w:rPr>
          <w:rFonts w:ascii="Times New Roman" w:hAnsi="Times New Roman" w:cs="Times New Roman"/>
          <w:sz w:val="24"/>
          <w:szCs w:val="24"/>
        </w:rPr>
        <w:t xml:space="preserve">The case study application </w:t>
      </w:r>
      <w:r w:rsidR="00C202D7" w:rsidRPr="00036F66">
        <w:rPr>
          <w:rFonts w:ascii="Times New Roman" w:hAnsi="Times New Roman" w:cs="Times New Roman"/>
          <w:sz w:val="24"/>
          <w:szCs w:val="24"/>
        </w:rPr>
        <w:t>suggest</w:t>
      </w:r>
      <w:r w:rsidR="0034058D" w:rsidRPr="00036F66">
        <w:rPr>
          <w:rFonts w:ascii="Times New Roman" w:hAnsi="Times New Roman" w:cs="Times New Roman"/>
          <w:sz w:val="24"/>
          <w:szCs w:val="24"/>
        </w:rPr>
        <w:t>s</w:t>
      </w:r>
      <w:r w:rsidR="00C202D7" w:rsidRPr="00036F66">
        <w:rPr>
          <w:rFonts w:ascii="Times New Roman" w:hAnsi="Times New Roman" w:cs="Times New Roman"/>
          <w:sz w:val="24"/>
          <w:szCs w:val="24"/>
        </w:rPr>
        <w:t xml:space="preserve"> that </w:t>
      </w:r>
      <w:r w:rsidR="00B872D1" w:rsidRPr="00036F66">
        <w:rPr>
          <w:rFonts w:ascii="Times New Roman" w:hAnsi="Times New Roman" w:cs="Times New Roman"/>
          <w:sz w:val="24"/>
          <w:szCs w:val="24"/>
        </w:rPr>
        <w:t xml:space="preserve">transient </w:t>
      </w:r>
      <w:r w:rsidR="00C202D7" w:rsidRPr="00036F66">
        <w:rPr>
          <w:rFonts w:ascii="Times New Roman" w:hAnsi="Times New Roman" w:cs="Times New Roman"/>
          <w:sz w:val="24"/>
          <w:szCs w:val="24"/>
        </w:rPr>
        <w:t xml:space="preserve">variation among individuals accounts for up to half of the total variability in </w:t>
      </w:r>
      <w:r w:rsidR="0034058D" w:rsidRPr="00036F66">
        <w:rPr>
          <w:rFonts w:ascii="Times New Roman" w:hAnsi="Times New Roman" w:cs="Times New Roman"/>
          <w:sz w:val="24"/>
          <w:szCs w:val="24"/>
        </w:rPr>
        <w:t xml:space="preserve">Antarctic </w:t>
      </w:r>
      <w:proofErr w:type="spellStart"/>
      <w:r w:rsidR="0034058D" w:rsidRPr="00036F66">
        <w:rPr>
          <w:rFonts w:ascii="Times New Roman" w:hAnsi="Times New Roman" w:cs="Times New Roman"/>
          <w:sz w:val="24"/>
          <w:szCs w:val="24"/>
        </w:rPr>
        <w:t>tootfish</w:t>
      </w:r>
      <w:proofErr w:type="spellEnd"/>
      <w:r w:rsidR="00AB548B" w:rsidRPr="00036F66">
        <w:rPr>
          <w:rFonts w:ascii="Times New Roman" w:hAnsi="Times New Roman" w:cs="Times New Roman"/>
          <w:sz w:val="24"/>
          <w:szCs w:val="24"/>
        </w:rPr>
        <w:t xml:space="preserve">.  </w:t>
      </w:r>
      <w:r w:rsidRPr="00036F66">
        <w:rPr>
          <w:rFonts w:ascii="Times New Roman" w:hAnsi="Times New Roman" w:cs="Times New Roman"/>
          <w:sz w:val="24"/>
          <w:szCs w:val="24"/>
        </w:rPr>
        <w:t>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w:t>
      </w:r>
    </w:p>
    <w:p w14:paraId="49B17ABC" w14:textId="77777777" w:rsidR="00C54E6E" w:rsidRPr="00036F66" w:rsidRDefault="00C54E6E" w:rsidP="00E76CE4">
      <w:pPr>
        <w:tabs>
          <w:tab w:val="left" w:pos="360"/>
          <w:tab w:val="left" w:pos="720"/>
          <w:tab w:val="left" w:pos="8640"/>
        </w:tabs>
        <w:spacing w:after="0" w:line="480" w:lineRule="auto"/>
        <w:rPr>
          <w:rFonts w:ascii="Times New Roman" w:hAnsi="Times New Roman" w:cs="Times New Roman"/>
          <w:b/>
          <w:sz w:val="24"/>
          <w:szCs w:val="24"/>
        </w:rPr>
      </w:pPr>
    </w:p>
    <w:p w14:paraId="63E2AEE3" w14:textId="03F955BE" w:rsidR="00611502" w:rsidRPr="00036F66" w:rsidRDefault="009231A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t>Keywords:</w:t>
      </w:r>
      <w:r w:rsidRPr="00036F66">
        <w:rPr>
          <w:rFonts w:ascii="Times New Roman" w:hAnsi="Times New Roman" w:cs="Times New Roman"/>
          <w:sz w:val="24"/>
          <w:szCs w:val="24"/>
        </w:rPr>
        <w:t xml:space="preserve"> </w:t>
      </w:r>
      <w:r w:rsidR="009B583F" w:rsidRPr="00036F66">
        <w:rPr>
          <w:rFonts w:ascii="Times New Roman" w:hAnsi="Times New Roman" w:cs="Times New Roman"/>
          <w:sz w:val="24"/>
          <w:szCs w:val="24"/>
        </w:rPr>
        <w:t xml:space="preserve">Antarctic </w:t>
      </w:r>
      <w:proofErr w:type="spellStart"/>
      <w:r w:rsidR="009B583F" w:rsidRPr="00036F66">
        <w:rPr>
          <w:rFonts w:ascii="Times New Roman" w:hAnsi="Times New Roman" w:cs="Times New Roman"/>
          <w:sz w:val="24"/>
          <w:szCs w:val="24"/>
        </w:rPr>
        <w:t>toothfish</w:t>
      </w:r>
      <w:proofErr w:type="spellEnd"/>
      <w:r w:rsidR="009B583F" w:rsidRPr="00036F66">
        <w:rPr>
          <w:rFonts w:ascii="Times New Roman" w:hAnsi="Times New Roman" w:cs="Times New Roman"/>
          <w:sz w:val="24"/>
          <w:szCs w:val="24"/>
        </w:rPr>
        <w:t xml:space="preserve">; </w:t>
      </w:r>
      <w:r w:rsidRPr="00036F66">
        <w:rPr>
          <w:rFonts w:ascii="Times New Roman" w:hAnsi="Times New Roman" w:cs="Times New Roman"/>
          <w:sz w:val="24"/>
          <w:szCs w:val="24"/>
        </w:rPr>
        <w:t>time-varying growth; random</w:t>
      </w:r>
      <w:r w:rsidR="00B45861" w:rsidRPr="00036F66">
        <w:rPr>
          <w:rFonts w:ascii="Times New Roman" w:hAnsi="Times New Roman" w:cs="Times New Roman"/>
          <w:sz w:val="24"/>
          <w:szCs w:val="24"/>
        </w:rPr>
        <w:t xml:space="preserve"> effect; von </w:t>
      </w:r>
      <w:proofErr w:type="spellStart"/>
      <w:r w:rsidR="00B45861" w:rsidRPr="00036F66">
        <w:rPr>
          <w:rFonts w:ascii="Times New Roman" w:hAnsi="Times New Roman" w:cs="Times New Roman"/>
          <w:sz w:val="24"/>
          <w:szCs w:val="24"/>
        </w:rPr>
        <w:t>Bertalanffy</w:t>
      </w:r>
      <w:proofErr w:type="spellEnd"/>
      <w:r w:rsidR="00B45861" w:rsidRPr="00036F66">
        <w:rPr>
          <w:rFonts w:ascii="Times New Roman" w:hAnsi="Times New Roman" w:cs="Times New Roman"/>
          <w:sz w:val="24"/>
          <w:szCs w:val="24"/>
        </w:rPr>
        <w:t xml:space="preserve"> growth</w:t>
      </w:r>
      <w:r w:rsidR="00611502" w:rsidRPr="00036F66">
        <w:rPr>
          <w:rFonts w:ascii="Times New Roman" w:hAnsi="Times New Roman" w:cs="Times New Roman"/>
          <w:b/>
          <w:sz w:val="24"/>
          <w:szCs w:val="24"/>
        </w:rPr>
        <w:br w:type="page"/>
      </w:r>
    </w:p>
    <w:p w14:paraId="0A5C1DC0" w14:textId="77777777" w:rsidR="009C37AB"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1 </w:t>
      </w:r>
      <w:r w:rsidR="009C37AB" w:rsidRPr="00036F66">
        <w:rPr>
          <w:rFonts w:ascii="Times New Roman" w:hAnsi="Times New Roman" w:cs="Times New Roman"/>
          <w:noProof w:val="0"/>
          <w:sz w:val="24"/>
          <w:szCs w:val="24"/>
        </w:rPr>
        <w:t>Introduction</w:t>
      </w:r>
    </w:p>
    <w:p w14:paraId="0AEDF5B7" w14:textId="06256721" w:rsidR="0009167D" w:rsidRPr="00036F66" w:rsidRDefault="0009167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814F05" w:rsidRPr="00036F66">
        <w:rPr>
          <w:rFonts w:ascii="Times New Roman" w:hAnsi="Times New Roman" w:cs="Times New Roman"/>
          <w:sz w:val="24"/>
          <w:szCs w:val="24"/>
        </w:rPr>
        <w:t xml:space="preserve">Variation in growth rates has been discussed for over 100 years for fish populations.  </w:t>
      </w:r>
      <w:r w:rsidRPr="00036F66">
        <w:rPr>
          <w:rFonts w:ascii="Times New Roman" w:hAnsi="Times New Roman" w:cs="Times New Roman"/>
          <w:sz w:val="24"/>
          <w:szCs w:val="24"/>
        </w:rPr>
        <w:t>Growth in fishes arises from complex behavioral trade-offs for each individual in a population.  Growth (measured as an increase in standard length) arises from the allocation of energy between increased size (length) and increased conditi</w:t>
      </w:r>
      <w:r w:rsidR="00BC432C" w:rsidRPr="00036F66">
        <w:rPr>
          <w:rFonts w:ascii="Times New Roman" w:hAnsi="Times New Roman" w:cs="Times New Roman"/>
          <w:sz w:val="24"/>
          <w:szCs w:val="24"/>
        </w:rPr>
        <w:t>on (i.e.,</w:t>
      </w:r>
      <w:r w:rsidRPr="00036F66">
        <w:rPr>
          <w:rFonts w:ascii="Times New Roman" w:hAnsi="Times New Roman" w:cs="Times New Roman"/>
          <w:sz w:val="24"/>
          <w:szCs w:val="24"/>
        </w:rPr>
        <w:t xml:space="preserve"> weight at length).  Individuals can also increase their rate of energy acquisition via increased foraging activity, but increased foraging may also cause changes in the risk of predation.  </w:t>
      </w:r>
      <w:r w:rsidR="00583292" w:rsidRPr="00036F66">
        <w:rPr>
          <w:rFonts w:ascii="Times New Roman" w:hAnsi="Times New Roman" w:cs="Times New Roman"/>
          <w:sz w:val="24"/>
          <w:szCs w:val="24"/>
        </w:rPr>
        <w:t>E</w:t>
      </w:r>
      <w:r w:rsidRPr="00036F66">
        <w:rPr>
          <w:rFonts w:ascii="Times New Roman" w:hAnsi="Times New Roman" w:cs="Times New Roman"/>
          <w:sz w:val="24"/>
          <w:szCs w:val="24"/>
        </w:rPr>
        <w:t xml:space="preserve">nvironmental conditions </w:t>
      </w:r>
      <w:r w:rsidR="00583292" w:rsidRPr="00036F66">
        <w:rPr>
          <w:rFonts w:ascii="Times New Roman" w:hAnsi="Times New Roman" w:cs="Times New Roman"/>
          <w:sz w:val="24"/>
          <w:szCs w:val="24"/>
        </w:rPr>
        <w:t xml:space="preserve">modify </w:t>
      </w:r>
      <w:r w:rsidRPr="00036F66">
        <w:rPr>
          <w:rFonts w:ascii="Times New Roman" w:hAnsi="Times New Roman" w:cs="Times New Roman"/>
          <w:sz w:val="24"/>
          <w:szCs w:val="24"/>
        </w:rPr>
        <w:t>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w:t>
      </w:r>
      <w:r w:rsidR="00FB5CE1" w:rsidRPr="00036F66">
        <w:rPr>
          <w:rFonts w:ascii="Times New Roman" w:hAnsi="Times New Roman" w:cs="Times New Roman"/>
          <w:sz w:val="24"/>
          <w:szCs w:val="24"/>
        </w:rPr>
        <w:t xml:space="preserve"> </w:t>
      </w:r>
      <w:r w:rsidR="00FB5CE1"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{"citationID":"1lfnegiqi3","properties":{"formattedCitation":"(Shelton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FB5CE1" w:rsidRPr="00036F66">
        <w:rPr>
          <w:rFonts w:ascii="Times New Roman" w:hAnsi="Times New Roman" w:cs="Times New Roman"/>
          <w:sz w:val="24"/>
          <w:szCs w:val="24"/>
        </w:rPr>
        <w:fldChar w:fldCharType="separate"/>
      </w:r>
      <w:r w:rsidR="00FB5CE1" w:rsidRPr="00036F66">
        <w:rPr>
          <w:rFonts w:ascii="Times New Roman" w:hAnsi="Times New Roman" w:cs="Times New Roman"/>
          <w:sz w:val="24"/>
        </w:rPr>
        <w:t>(Shelton et al., 2013)</w:t>
      </w:r>
      <w:r w:rsidR="00FB5CE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Similarly, changes in survival rates (via fishery harvest) may favor earlier maturation, thus affecting the relative </w:t>
      </w:r>
      <w:r w:rsidR="00307F62" w:rsidRPr="00036F66">
        <w:rPr>
          <w:rFonts w:ascii="Times New Roman" w:hAnsi="Times New Roman" w:cs="Times New Roman"/>
          <w:sz w:val="24"/>
          <w:szCs w:val="24"/>
        </w:rPr>
        <w:t>allocation of energy between growth and reproduction.</w:t>
      </w:r>
    </w:p>
    <w:p w14:paraId="65F83256" w14:textId="0A26E0E7" w:rsidR="0009167D" w:rsidRPr="00036F66" w:rsidRDefault="00307F6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Many recent studies of captive or wild populations have demonstrated persistent differences in behavioral or phenotypic traits among individuals (termed differences in “personality”</w:t>
      </w:r>
      <w:r w:rsidR="00BA3791" w:rsidRPr="00036F66">
        <w:rPr>
          <w:rFonts w:ascii="Times New Roman" w:hAnsi="Times New Roman" w:cs="Times New Roman"/>
          <w:sz w:val="24"/>
          <w:szCs w:val="24"/>
        </w:rPr>
        <w:t xml:space="preserve">, </w:t>
      </w:r>
      <w:r w:rsidR="00FD5884" w:rsidRPr="00036F66">
        <w:rPr>
          <w:rFonts w:ascii="Times New Roman" w:hAnsi="Times New Roman" w:cs="Times New Roman"/>
          <w:sz w:val="24"/>
        </w:rPr>
        <w:fldChar w:fldCharType="begin"/>
      </w:r>
      <w:r w:rsidR="00FD5884" w:rsidRPr="00036F66">
        <w:rPr>
          <w:rFonts w:ascii="Times New Roman" w:hAnsi="Times New Roman" w:cs="Times New Roman"/>
          <w:sz w:val="24"/>
        </w:rPr>
        <w:instrText xml:space="preserve"> ADDIN ZOTERO_ITEM CSL_CITATION {"citationID":"2o26jffalj","properties":{"formattedCitation":"(Wolf and Weissing, 2012)","plainCitation":"(Wolf and Weissing, 2012)"},"citationItems":[{"id":24,"uris":["http://zotero.org/users/local/UQR2zlZa/items/C663NDCB"],"uri":["http://zotero.org/users/local/UQR2zlZa/items/C663NDCB"],"itemData":{"id":24,"type":"article-journal","title":"Animal personalities: consequences for ecology and evolution","container-title":"Trends in Ecology &amp; Evolution","page":"452-461","volume":"27","issue":"8","source":"CrossRef","DOI":"10.1016/j.tree.2012.05.001","ISSN":"01695347","shortTitle":"Animal personalities","language":"en","author":[{"family":"Wolf","given":"Max"},{"family":"Weissing","given":"Franz J."}],"issued":{"date-parts":[["2012",8]]},"accessed":{"date-parts":[["2015",2,17]]}}}],"schema":"https://github.com/citation-style-language/schema/raw/master/csl-citation.json"} </w:instrText>
      </w:r>
      <w:r w:rsidR="00FD5884" w:rsidRPr="00036F66">
        <w:rPr>
          <w:rFonts w:ascii="Times New Roman" w:hAnsi="Times New Roman" w:cs="Times New Roman"/>
          <w:sz w:val="24"/>
        </w:rPr>
        <w:fldChar w:fldCharType="separate"/>
      </w:r>
      <w:r w:rsidR="00FD5884" w:rsidRPr="00036F66">
        <w:rPr>
          <w:rFonts w:ascii="Times New Roman" w:hAnsi="Times New Roman" w:cs="Times New Roman"/>
          <w:sz w:val="24"/>
        </w:rPr>
        <w:t>Wolf and Weissing, 2012</w:t>
      </w:r>
      <w:r w:rsidR="00FD5884" w:rsidRPr="00036F66">
        <w:rPr>
          <w:rFonts w:ascii="Times New Roman" w:hAnsi="Times New Roman" w:cs="Times New Roman"/>
          <w:sz w:val="24"/>
        </w:rPr>
        <w:fldChar w:fldCharType="end"/>
      </w:r>
      <w:r w:rsidRPr="00036F66">
        <w:rPr>
          <w:rFonts w:ascii="Times New Roman" w:hAnsi="Times New Roman" w:cs="Times New Roman"/>
          <w:sz w:val="24"/>
          <w:szCs w:val="24"/>
        </w:rPr>
        <w:t xml:space="preserve">).  Persistent differences in activity level or tolerance of predation risk (i.e., </w:t>
      </w:r>
      <w:r w:rsidR="00683C7E" w:rsidRPr="00036F66">
        <w:rPr>
          <w:rFonts w:ascii="Times New Roman" w:hAnsi="Times New Roman" w:cs="Times New Roman"/>
          <w:sz w:val="24"/>
          <w:szCs w:val="24"/>
        </w:rPr>
        <w:t xml:space="preserve">a </w:t>
      </w:r>
      <w:r w:rsidR="00B75BFE" w:rsidRPr="00036F66">
        <w:rPr>
          <w:rFonts w:ascii="Times New Roman" w:hAnsi="Times New Roman" w:cs="Times New Roman"/>
          <w:sz w:val="24"/>
          <w:szCs w:val="24"/>
        </w:rPr>
        <w:t>tendency</w:t>
      </w:r>
      <w:r w:rsidR="00683C7E" w:rsidRPr="00036F66">
        <w:rPr>
          <w:rFonts w:ascii="Times New Roman" w:hAnsi="Times New Roman" w:cs="Times New Roman"/>
          <w:sz w:val="24"/>
          <w:szCs w:val="24"/>
        </w:rPr>
        <w:t xml:space="preserve"> to </w:t>
      </w:r>
      <w:r w:rsidRPr="00036F66">
        <w:rPr>
          <w:rFonts w:ascii="Times New Roman" w:hAnsi="Times New Roman" w:cs="Times New Roman"/>
          <w:sz w:val="24"/>
          <w:szCs w:val="24"/>
        </w:rPr>
        <w:t>forag</w:t>
      </w:r>
      <w:r w:rsidR="00683C7E" w:rsidRPr="00036F66">
        <w:rPr>
          <w:rFonts w:ascii="Times New Roman" w:hAnsi="Times New Roman" w:cs="Times New Roman"/>
          <w:sz w:val="24"/>
          <w:szCs w:val="24"/>
        </w:rPr>
        <w:t>e</w:t>
      </w:r>
      <w:r w:rsidRPr="00036F66">
        <w:rPr>
          <w:rFonts w:ascii="Times New Roman" w:hAnsi="Times New Roman" w:cs="Times New Roman"/>
          <w:sz w:val="24"/>
          <w:szCs w:val="24"/>
        </w:rPr>
        <w:t xml:space="preserve"> in high vs. low-quality habitat) will likely lead to persistent differences in growth rates</w:t>
      </w:r>
      <w:r w:rsidR="000B6B53" w:rsidRPr="00036F66">
        <w:rPr>
          <w:rFonts w:ascii="Times New Roman" w:hAnsi="Times New Roman" w:cs="Times New Roman"/>
          <w:sz w:val="24"/>
          <w:szCs w:val="24"/>
        </w:rPr>
        <w:t xml:space="preserve"> among individuals</w:t>
      </w:r>
      <w:r w:rsidRPr="00036F66">
        <w:rPr>
          <w:rFonts w:ascii="Times New Roman" w:hAnsi="Times New Roman" w:cs="Times New Roman"/>
          <w:sz w:val="24"/>
          <w:szCs w:val="24"/>
        </w:rPr>
        <w:t>.  For example, persistent differences in growth rate, combined with size-selective harvest, will result in older individuals being composed primarily of slow-growing individuals (termed “Rosa Lee’s Phenomenon”)</w:t>
      </w:r>
      <w:r w:rsidR="00BA3791" w:rsidRPr="00036F66">
        <w:rPr>
          <w:rFonts w:ascii="Times New Roman" w:hAnsi="Times New Roman" w:cs="Times New Roman"/>
          <w:sz w:val="24"/>
          <w:szCs w:val="24"/>
        </w:rPr>
        <w:t xml:space="preserve">, and has been demonstrated to occur in small-lake </w:t>
      </w:r>
      <w:proofErr w:type="spellStart"/>
      <w:r w:rsidR="00BA3791" w:rsidRPr="00036F66">
        <w:rPr>
          <w:rFonts w:ascii="Times New Roman" w:hAnsi="Times New Roman" w:cs="Times New Roman"/>
          <w:sz w:val="24"/>
          <w:szCs w:val="24"/>
        </w:rPr>
        <w:t>mesocosm</w:t>
      </w:r>
      <w:proofErr w:type="spellEnd"/>
      <w:r w:rsidR="00FD5884" w:rsidRPr="00036F66">
        <w:rPr>
          <w:rFonts w:ascii="Times New Roman" w:hAnsi="Times New Roman" w:cs="Times New Roman"/>
          <w:sz w:val="24"/>
          <w:szCs w:val="24"/>
        </w:rPr>
        <w:t xml:space="preserve"> experiments </w:t>
      </w:r>
      <w:r w:rsidR="00FD5884" w:rsidRPr="00036F66">
        <w:rPr>
          <w:rFonts w:ascii="Times New Roman" w:hAnsi="Times New Roman" w:cs="Times New Roman"/>
          <w:sz w:val="24"/>
          <w:szCs w:val="24"/>
        </w:rPr>
        <w:fldChar w:fldCharType="begin"/>
      </w:r>
      <w:r w:rsidR="00FD5884" w:rsidRPr="00036F66">
        <w:rPr>
          <w:rFonts w:ascii="Times New Roman" w:hAnsi="Times New Roman" w:cs="Times New Roman"/>
          <w:sz w:val="24"/>
          <w:szCs w:val="24"/>
        </w:rPr>
        <w:instrText xml:space="preserve"> ADDIN ZOTERO_ITEM CSL_CITATION {"citationID":"2lsmhshnlb","properties":{"formattedCitation":"(Biro and Post, 2008)","plainCitation":"(Biro and Post, 2008)"},"citationItems":[{"id":25,"uris":["http://zotero.org/users/local/UQR2zlZa/items/8BUDBKP4"],"uri":["http://zotero.org/users/local/UQR2zlZa/items/8BUDBKP4"],"itemData":{"id":25,"type":"article-journal","title":"Rapid depletion of genotypes with fast growth and bold personality traits from harvested fish populations","container-title":"Proceedings of the National Academy of Sciences","page":"2919-2922","volume":"105","issue":"8","source":"CrossRef","DOI":"10.1073/pnas.0708159105","ISSN":"0027-8424, 1091-6490","language":"en","author":[{"family":"Biro","given":"P. A."},{"family":"Post","given":"J. R."}],"issued":{"date-parts":[["2008",2,26]]},"accessed":{"date-parts":[["2015",2,17]]}}}],"schema":"https://github.com/citation-style-language/schema/raw/master/csl-citation.json"} </w:instrText>
      </w:r>
      <w:r w:rsidR="00FD5884" w:rsidRPr="00036F66">
        <w:rPr>
          <w:rFonts w:ascii="Times New Roman" w:hAnsi="Times New Roman" w:cs="Times New Roman"/>
          <w:sz w:val="24"/>
          <w:szCs w:val="24"/>
        </w:rPr>
        <w:fldChar w:fldCharType="separate"/>
      </w:r>
      <w:r w:rsidR="00FD5884" w:rsidRPr="00036F66">
        <w:rPr>
          <w:rFonts w:ascii="Times New Roman" w:hAnsi="Times New Roman" w:cs="Times New Roman"/>
          <w:sz w:val="24"/>
        </w:rPr>
        <w:t>(Biro and Post, 2008)</w:t>
      </w:r>
      <w:r w:rsidR="00FD5884"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Failure to account for persistent differences in growth rate can lead to biased estimation of average growth rates in wild populations, and population dynamics models are increasingly developed to account for these effects </w:t>
      </w:r>
      <w:r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{"citationID":"opoui3gjd","properties":{"formattedCitation":"(Taylor and Methot, 2013a)","plainCitation":"(Taylor and Methot, 2013a)"},"citationItems":[{"id":1529,"uris":["http://zotero.org/users/251206/items/GGTCIIWZ"],"uri":["http://zotero.org/users/251206/items/GGTCIIWZ"],"itemData":{"id":1529,"type":"article-journal","title":"Hiding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sidRPr="00036F66">
        <w:rPr>
          <w:rFonts w:ascii="Times New Roman" w:hAnsi="Times New Roman" w:cs="Times New Roman"/>
          <w:sz w:val="24"/>
          <w:szCs w:val="24"/>
        </w:rPr>
        <w:fldChar w:fldCharType="separate"/>
      </w:r>
      <w:r w:rsidR="00EB6F3C" w:rsidRPr="00036F66">
        <w:rPr>
          <w:rFonts w:ascii="Times New Roman" w:hAnsi="Times New Roman" w:cs="Times New Roman"/>
          <w:sz w:val="24"/>
        </w:rPr>
        <w:t>(Taylor and Methot, 2013</w:t>
      </w:r>
      <w:r w:rsidR="00814371" w:rsidRPr="00036F66">
        <w:rPr>
          <w:rFonts w:ascii="Times New Roman" w:hAnsi="Times New Roman" w:cs="Times New Roman"/>
          <w:sz w:val="24"/>
        </w:rPr>
        <w:t>)</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p>
    <w:p w14:paraId="659644DE" w14:textId="3A5F6C7F" w:rsidR="00307F62" w:rsidRPr="00036F66" w:rsidRDefault="00C4745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BA3791" w:rsidRPr="00036F66">
        <w:rPr>
          <w:rFonts w:ascii="Times New Roman" w:hAnsi="Times New Roman" w:cs="Times New Roman"/>
          <w:sz w:val="24"/>
          <w:szCs w:val="24"/>
        </w:rPr>
        <w:t>In addition, individuals are likely to experience transient variation in growth rates.  Transient variation could be caused by many different processes including movement between warmer/colder ambient temperatures</w:t>
      </w:r>
      <w:r w:rsidR="001D702B" w:rsidRPr="00036F66">
        <w:rPr>
          <w:rFonts w:ascii="Times New Roman" w:hAnsi="Times New Roman" w:cs="Times New Roman"/>
          <w:sz w:val="24"/>
          <w:szCs w:val="24"/>
        </w:rPr>
        <w:t xml:space="preserve"> (and hence transient variation in metabolic rates)</w:t>
      </w:r>
      <w:r w:rsidR="00BA3791" w:rsidRPr="00036F66">
        <w:rPr>
          <w:rFonts w:ascii="Times New Roman" w:hAnsi="Times New Roman" w:cs="Times New Roman"/>
          <w:sz w:val="24"/>
          <w:szCs w:val="24"/>
        </w:rPr>
        <w:t>, periodic access to improved feeding</w:t>
      </w:r>
      <w:r w:rsidR="00613B84" w:rsidRPr="00036F66">
        <w:rPr>
          <w:rFonts w:ascii="Times New Roman" w:hAnsi="Times New Roman" w:cs="Times New Roman"/>
          <w:sz w:val="24"/>
        </w:rPr>
        <w:t xml:space="preserve"> </w:t>
      </w:r>
      <w:r w:rsidR="00613B84" w:rsidRPr="00036F66">
        <w:rPr>
          <w:rFonts w:ascii="Times New Roman" w:hAnsi="Times New Roman" w:cs="Times New Roman"/>
          <w:sz w:val="24"/>
        </w:rPr>
        <w:fldChar w:fldCharType="begin"/>
      </w:r>
      <w:r w:rsidR="00613B84" w:rsidRPr="00036F66">
        <w:rPr>
          <w:rFonts w:ascii="Times New Roman" w:hAnsi="Times New Roman" w:cs="Times New Roman"/>
          <w:sz w:val="24"/>
        </w:rPr>
        <w:instrText xml:space="preserve"> ADDIN ZOTERO_ITEM CSL_CITATION {"citationID":"20m73a5fl0","properties":{"formattedCitation":"(Armstrong and Schindler, 2011)","plainCitation":"(Armstrong and Schindler, 2011)"},"citationItems":[{"id":26,"uris":["http://zotero.org/users/local/UQR2zlZa/items/D4CWR8NQ"],"uri":["http://zotero.org/users/local/UQR2zlZa/items/D4CWR8NQ"],"itemData":{"id":26,"type":"article-journal","title":"Excess digestive capacity in predators reflects a life of feast and famine","container-title":"Nature","page":"84-87","volume":"476","issue":"7358","source":"CrossRef","DOI":"10.1038/nature10240","ISSN":"0028-0836, 1476-4687","author":[{"family":"Armstrong","given":"Jonathan B."},{"family":"Schindler","given":"Daniel E."}],"issued":{"date-parts":[["2011",7,6]]},"accessed":{"date-parts":[["2015",2,17]]}}}],"schema":"https://github.com/citation-style-language/schema/raw/master/csl-citation.json"} </w:instrText>
      </w:r>
      <w:r w:rsidR="00613B84" w:rsidRPr="00036F66">
        <w:rPr>
          <w:rFonts w:ascii="Times New Roman" w:hAnsi="Times New Roman" w:cs="Times New Roman"/>
          <w:sz w:val="24"/>
        </w:rPr>
        <w:fldChar w:fldCharType="separate"/>
      </w:r>
      <w:r w:rsidR="00613B84" w:rsidRPr="00036F66">
        <w:rPr>
          <w:rFonts w:ascii="Times New Roman" w:hAnsi="Times New Roman" w:cs="Times New Roman"/>
          <w:sz w:val="24"/>
        </w:rPr>
        <w:t>(Armstrong and Schindler, 2011)</w:t>
      </w:r>
      <w:r w:rsidR="00613B84" w:rsidRPr="00036F66">
        <w:rPr>
          <w:rFonts w:ascii="Times New Roman" w:hAnsi="Times New Roman" w:cs="Times New Roman"/>
          <w:sz w:val="24"/>
        </w:rPr>
        <w:fldChar w:fldCharType="end"/>
      </w:r>
      <w:r w:rsidR="00BA3791" w:rsidRPr="00036F66">
        <w:rPr>
          <w:rFonts w:ascii="Times New Roman" w:hAnsi="Times New Roman" w:cs="Times New Roman"/>
          <w:sz w:val="24"/>
          <w:szCs w:val="24"/>
        </w:rPr>
        <w:t xml:space="preserve">, and </w:t>
      </w:r>
      <w:r w:rsidR="001D702B" w:rsidRPr="00036F66">
        <w:rPr>
          <w:rFonts w:ascii="Times New Roman" w:hAnsi="Times New Roman" w:cs="Times New Roman"/>
          <w:sz w:val="24"/>
          <w:szCs w:val="24"/>
        </w:rPr>
        <w:t xml:space="preserve">year-specific </w:t>
      </w:r>
      <w:r w:rsidR="00BA3791" w:rsidRPr="00036F66">
        <w:rPr>
          <w:rFonts w:ascii="Times New Roman" w:hAnsi="Times New Roman" w:cs="Times New Roman"/>
          <w:sz w:val="24"/>
          <w:szCs w:val="24"/>
        </w:rPr>
        <w:t xml:space="preserve">decisions </w:t>
      </w:r>
      <w:r w:rsidR="001D702B" w:rsidRPr="00036F66">
        <w:rPr>
          <w:rFonts w:ascii="Times New Roman" w:hAnsi="Times New Roman" w:cs="Times New Roman"/>
          <w:sz w:val="24"/>
          <w:szCs w:val="24"/>
        </w:rPr>
        <w:t xml:space="preserve">regarding the </w:t>
      </w:r>
      <w:r w:rsidR="00BA3791" w:rsidRPr="00036F66">
        <w:rPr>
          <w:rFonts w:ascii="Times New Roman" w:hAnsi="Times New Roman" w:cs="Times New Roman"/>
          <w:sz w:val="24"/>
          <w:szCs w:val="24"/>
        </w:rPr>
        <w:t>allocation of resources between growth and reproduction</w:t>
      </w:r>
      <w:r w:rsidR="00C62A92" w:rsidRPr="00036F66">
        <w:rPr>
          <w:rFonts w:ascii="Times New Roman" w:hAnsi="Times New Roman" w:cs="Times New Roman"/>
          <w:sz w:val="24"/>
          <w:szCs w:val="24"/>
        </w:rPr>
        <w:t xml:space="preserve"> </w:t>
      </w:r>
      <w:r w:rsidR="00C62A92" w:rsidRPr="00036F66">
        <w:rPr>
          <w:rFonts w:ascii="Times New Roman" w:hAnsi="Times New Roman" w:cs="Times New Roman"/>
          <w:sz w:val="24"/>
          <w:szCs w:val="24"/>
        </w:rPr>
        <w:fldChar w:fldCharType="begin"/>
      </w:r>
      <w:r w:rsidR="00C62A92" w:rsidRPr="00036F66">
        <w:rPr>
          <w:rFonts w:ascii="Times New Roman" w:hAnsi="Times New Roman" w:cs="Times New Roman"/>
          <w:sz w:val="24"/>
          <w:szCs w:val="24"/>
        </w:rPr>
        <w:instrText xml:space="preserve"> ADDIN ZOTERO_ITEM CSL_CITATION {"citationID":"nlfg4v81g","properties":{"formattedCitation":"{\\rtf (J\\uc0\\u248{}rgensen and Fiksen, 2006)}","plainCitation":"(Jørgensen and Fiksen, 2006)"},"citationItems":[{"id":27,"uris":["http://zotero.org/users/local/UQR2zlZa/items/J4M925DM"],"uri":["http://zotero.org/users/local/UQR2zlZa/items/J4M925DM"],"itemData":{"id":27,"type":"article-journal","title":"State-dependent energy allocation in cod ( &lt;i&gt;Gadus morhua&lt;/i&gt; )","container-title":"Canadian Journal of Fisheries and Aquatic Sciences","page":"186-199","volume":"63","issue":"1","source":"CrossRef","DOI":"10.1139/f05-209","ISSN":"0706-652X, 1205-7533","language":"en","author":[{"family":"Jørgensen","given":"Christian"},{"family":"Fiksen","given":"Øyvind"}],"issued":{"date-parts":[["2006",1]]},"accessed":{"date-parts":[["2015",2,17]]}}}],"schema":"https://github.com/citation-style-language/schema/raw/master/csl-citation.json"} </w:instrText>
      </w:r>
      <w:r w:rsidR="00C62A92"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(Jørgensen and Fiksen, 2006)</w:t>
      </w:r>
      <w:r w:rsidR="00C62A92"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Finally, sex-specific differences in behavior can result in differences in </w:t>
      </w:r>
      <w:r w:rsidR="001D702B" w:rsidRPr="00036F66">
        <w:rPr>
          <w:rFonts w:ascii="Times New Roman" w:hAnsi="Times New Roman" w:cs="Times New Roman"/>
          <w:sz w:val="24"/>
          <w:szCs w:val="24"/>
        </w:rPr>
        <w:t xml:space="preserve">average </w:t>
      </w:r>
      <w:r w:rsidR="00BA3791" w:rsidRPr="00036F66">
        <w:rPr>
          <w:rFonts w:ascii="Times New Roman" w:hAnsi="Times New Roman" w:cs="Times New Roman"/>
          <w:sz w:val="24"/>
          <w:szCs w:val="24"/>
        </w:rPr>
        <w:t xml:space="preserve">growth rates between males and females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{"citationID":"195lp4l5tb","properties":{"formattedCitation":"(Biro and Sampson, 2015)","plainCitation":"(Biro and Sampson, 2015)"},"citationItems":[{"id":9,"uris":["http://zotero.org/users/local/UQR2zlZa/items/UAT75PKD"],"uri":["http://zotero.org/users/local/UQR2zlZa/items/UAT75PKD"],"itemData":{"id":9,"type":"article-journal","title":"Fishing directly selects on growth rate via behaviour: implications of growth-selection that is independent of size","container-title":"Proceedings of the Royal Society B: Biological Sciences","page":"20142283-20142283","volume":"282","issue":"1802","source":"CrossRef","DOI":"10.1098/rspb.2014.2283","ISSN":"0962-8452, 1471-2954","shortTitle":"Fishing directly selects on growth rate via behaviour","language":"en","author":[{"family":"Biro","given":"P. A."},{"family":"Sampson","given":"P."}],"issued":{"date-parts":[["2015",1,21]]},"accessed":{"date-parts":[["2015",2,17]]}}}],"schema":"https://github.com/citation-style-language/schema/raw/master/csl-citation.json"}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(Biro and Sampson, 2015)</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Sex-specific differences in growth rate are commonly included in population models for marine species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{"citationID":"fre5e15pi","properties":{"formattedCitation":"(Methot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(Methot and Wetzel, 2013)</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r w:rsidR="00307F62" w:rsidRPr="00036F66">
        <w:rPr>
          <w:rFonts w:ascii="Times New Roman" w:hAnsi="Times New Roman" w:cs="Times New Roman"/>
          <w:sz w:val="24"/>
          <w:szCs w:val="24"/>
        </w:rPr>
        <w:t>We therefore hypothesize that most marine populations will have multiple sources of variability in individual growth rates</w:t>
      </w:r>
      <w:r w:rsidR="00091C30" w:rsidRPr="00036F66">
        <w:rPr>
          <w:rFonts w:ascii="Times New Roman" w:hAnsi="Times New Roman" w:cs="Times New Roman"/>
          <w:sz w:val="24"/>
          <w:szCs w:val="24"/>
        </w:rPr>
        <w:t>, including:</w:t>
      </w:r>
    </w:p>
    <w:p w14:paraId="50DCF780" w14:textId="77777777" w:rsidR="00091C30" w:rsidRPr="00036F66" w:rsidRDefault="00091C30"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Persistent variation among individuals (i.e., some individuals grow faster or to a larger size than others)</w:t>
      </w:r>
    </w:p>
    <w:p w14:paraId="2538C436" w14:textId="00ACC0F4" w:rsidR="00091C30" w:rsidRPr="00036F66" w:rsidRDefault="00EB28FA"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Transient </w:t>
      </w:r>
      <w:r w:rsidR="00091C30" w:rsidRPr="00036F66">
        <w:rPr>
          <w:rFonts w:ascii="Times New Roman" w:hAnsi="Times New Roman" w:cs="Times New Roman"/>
          <w:sz w:val="24"/>
          <w:szCs w:val="24"/>
        </w:rPr>
        <w:t xml:space="preserve">variation </w:t>
      </w:r>
      <w:r w:rsidRPr="00036F66">
        <w:rPr>
          <w:rFonts w:ascii="Times New Roman" w:hAnsi="Times New Roman" w:cs="Times New Roman"/>
          <w:sz w:val="24"/>
          <w:szCs w:val="24"/>
        </w:rPr>
        <w:t xml:space="preserve">over time for a given individual </w:t>
      </w:r>
      <w:r w:rsidR="00091C30" w:rsidRPr="00036F66">
        <w:rPr>
          <w:rFonts w:ascii="Times New Roman" w:hAnsi="Times New Roman" w:cs="Times New Roman"/>
          <w:sz w:val="24"/>
          <w:szCs w:val="24"/>
        </w:rPr>
        <w:t>(i.e., individuals will have spurts and drops in growth rates).</w:t>
      </w:r>
    </w:p>
    <w:p w14:paraId="0F9D2D23" w14:textId="51832069" w:rsidR="00BA3791" w:rsidRPr="00036F66" w:rsidRDefault="00BA3791"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Variation in average growth rates between males and females</w:t>
      </w:r>
    </w:p>
    <w:p w14:paraId="0DCC0A09" w14:textId="080849E8" w:rsidR="00091C30" w:rsidRPr="00036F66" w:rsidRDefault="00BA3791"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Estimation of growth rates amo</w:t>
      </w:r>
      <w:r w:rsidR="00751DFE" w:rsidRPr="00036F66">
        <w:rPr>
          <w:rFonts w:ascii="Times New Roman" w:hAnsi="Times New Roman" w:cs="Times New Roman"/>
          <w:sz w:val="24"/>
          <w:szCs w:val="24"/>
        </w:rPr>
        <w:t>n</w:t>
      </w:r>
      <w:r w:rsidRPr="00036F66">
        <w:rPr>
          <w:rFonts w:ascii="Times New Roman" w:hAnsi="Times New Roman" w:cs="Times New Roman"/>
          <w:sz w:val="24"/>
          <w:szCs w:val="24"/>
        </w:rPr>
        <w:t xml:space="preserve">g individuals and over time therefore requires partitioning variation among multiple </w:t>
      </w:r>
      <w:r w:rsidR="00801A43" w:rsidRPr="00036F66">
        <w:rPr>
          <w:rFonts w:ascii="Times New Roman" w:hAnsi="Times New Roman" w:cs="Times New Roman"/>
          <w:sz w:val="24"/>
          <w:szCs w:val="24"/>
        </w:rPr>
        <w:t xml:space="preserve">potential </w:t>
      </w:r>
      <w:r w:rsidRPr="00036F66">
        <w:rPr>
          <w:rFonts w:ascii="Times New Roman" w:hAnsi="Times New Roman" w:cs="Times New Roman"/>
          <w:sz w:val="24"/>
          <w:szCs w:val="24"/>
        </w:rPr>
        <w:t>types</w:t>
      </w:r>
      <w:r w:rsidR="00F81B68" w:rsidRPr="00036F66">
        <w:rPr>
          <w:rFonts w:ascii="Times New Roman" w:hAnsi="Times New Roman" w:cs="Times New Roman"/>
          <w:sz w:val="24"/>
          <w:szCs w:val="24"/>
        </w:rPr>
        <w:t>, and m</w:t>
      </w:r>
      <w:r w:rsidR="00091C30" w:rsidRPr="00036F66">
        <w:rPr>
          <w:rFonts w:ascii="Times New Roman" w:hAnsi="Times New Roman" w:cs="Times New Roman"/>
          <w:sz w:val="24"/>
          <w:szCs w:val="24"/>
        </w:rPr>
        <w:t xml:space="preserve">ixed-effects models are generally </w:t>
      </w:r>
      <w:r w:rsidR="00F81B68" w:rsidRPr="00036F66">
        <w:rPr>
          <w:rFonts w:ascii="Times New Roman" w:hAnsi="Times New Roman" w:cs="Times New Roman"/>
          <w:sz w:val="24"/>
          <w:szCs w:val="24"/>
        </w:rPr>
        <w:t xml:space="preserve">advocated for this task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091C30" w:rsidRPr="00036F66">
        <w:rPr>
          <w:rFonts w:ascii="Times New Roman" w:hAnsi="Times New Roman" w:cs="Times New Roman"/>
          <w:sz w:val="24"/>
          <w:szCs w:val="24"/>
        </w:rPr>
        <w:fldChar w:fldCharType="end"/>
      </w:r>
      <w:r w:rsidR="00091C30" w:rsidRPr="00036F66">
        <w:rPr>
          <w:rFonts w:ascii="Times New Roman" w:hAnsi="Times New Roman" w:cs="Times New Roman"/>
          <w:sz w:val="24"/>
          <w:szCs w:val="24"/>
        </w:rPr>
        <w:t xml:space="preserve">.  Mixed-effects models </w:t>
      </w:r>
      <w:r w:rsidR="00F81B68" w:rsidRPr="00036F66">
        <w:rPr>
          <w:rFonts w:ascii="Times New Roman" w:hAnsi="Times New Roman" w:cs="Times New Roman"/>
          <w:sz w:val="24"/>
          <w:szCs w:val="24"/>
        </w:rPr>
        <w:t xml:space="preserve">partition variation among multiple sources </w:t>
      </w:r>
      <w:r w:rsidR="00091C30" w:rsidRPr="00036F66">
        <w:rPr>
          <w:rFonts w:ascii="Times New Roman" w:hAnsi="Times New Roman" w:cs="Times New Roman"/>
          <w:sz w:val="24"/>
          <w:szCs w:val="24"/>
        </w:rPr>
        <w:t>by estimating true siz</w:t>
      </w:r>
      <w:r w:rsidR="00BC432C" w:rsidRPr="00036F66">
        <w:rPr>
          <w:rFonts w:ascii="Times New Roman" w:hAnsi="Times New Roman" w:cs="Times New Roman"/>
          <w:sz w:val="24"/>
          <w:szCs w:val="24"/>
        </w:rPr>
        <w:t>e at age as a latent variable</w:t>
      </w:r>
      <w:r w:rsidR="00091C30" w:rsidRPr="00036F66">
        <w:rPr>
          <w:rFonts w:ascii="Times New Roman" w:hAnsi="Times New Roman" w:cs="Times New Roman"/>
          <w:sz w:val="24"/>
          <w:szCs w:val="24"/>
        </w:rPr>
        <w:t xml:space="preserve">, which is integrated across during estimation of growth parameters.  </w:t>
      </w:r>
      <w:r w:rsidR="0059107B" w:rsidRPr="00036F66">
        <w:rPr>
          <w:rFonts w:ascii="Times New Roman" w:hAnsi="Times New Roman" w:cs="Times New Roman"/>
          <w:sz w:val="24"/>
          <w:szCs w:val="24"/>
        </w:rPr>
        <w:t xml:space="preserve">True growth rates can therefore vary among individuals, and the magnitude of this variation can be explained by multiple putative sources.  </w:t>
      </w:r>
      <w:r w:rsidR="00091C30" w:rsidRPr="00036F66">
        <w:rPr>
          <w:rFonts w:ascii="Times New Roman" w:hAnsi="Times New Roman" w:cs="Times New Roman"/>
          <w:sz w:val="24"/>
          <w:szCs w:val="24"/>
        </w:rPr>
        <w:t xml:space="preserve">Hierarchical models are increasingly advocated as a strategy to partition variability into multiple sources, and hence to interpret which source of variance is worth further study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{"citationID":"21c5sbv256","properties":{"formattedCitation":"(Gelman, 2005; Larsen et al., 2001)","plainCitation":"(Gelman, 2005; Larsen et al., 2001)"},"citationItems":[{"id":2995,"uris":["http://zotero.org/users/251206/items/UNW6RT3T"],"uri":["http://zotero.org/users/251206/items/UNW6RT3T"],"itemData":{"id":2995,"type":"article-journal","title":"Designs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(Gelman, 2005; Larsen et al., 2001)</w:t>
      </w:r>
      <w:r w:rsidR="00091C30" w:rsidRPr="00036F66">
        <w:rPr>
          <w:rFonts w:ascii="Times New Roman" w:hAnsi="Times New Roman" w:cs="Times New Roman"/>
          <w:sz w:val="24"/>
          <w:szCs w:val="24"/>
        </w:rPr>
        <w:fldChar w:fldCharType="end"/>
      </w:r>
      <w:r w:rsidR="0035645B" w:rsidRPr="00036F66">
        <w:rPr>
          <w:rFonts w:ascii="Times New Roman" w:hAnsi="Times New Roman" w:cs="Times New Roman"/>
          <w:sz w:val="24"/>
          <w:szCs w:val="24"/>
        </w:rPr>
        <w:t xml:space="preserve">. </w:t>
      </w:r>
    </w:p>
    <w:p w14:paraId="2C5DAA7F" w14:textId="65436709" w:rsidR="0059107B" w:rsidRPr="00036F66" w:rsidRDefault="00BB132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Growth rates in natural populations are generally estimated using capture-mark-recapture (CMR) models.  In </w:t>
      </w:r>
      <w:r w:rsidR="00C62558" w:rsidRPr="00036F66">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sidRPr="00036F66">
        <w:rPr>
          <w:rFonts w:ascii="Times New Roman" w:hAnsi="Times New Roman" w:cs="Times New Roman"/>
          <w:sz w:val="24"/>
          <w:szCs w:val="24"/>
        </w:rPr>
        <w:t>a</w:t>
      </w:r>
      <w:r w:rsidR="00C62558" w:rsidRPr="00036F66">
        <w:rPr>
          <w:rFonts w:ascii="Times New Roman" w:hAnsi="Times New Roman" w:cs="Times New Roman"/>
          <w:sz w:val="24"/>
          <w:szCs w:val="24"/>
        </w:rPr>
        <w:t xml:space="preserve"> tagged individual is recaptured, </w:t>
      </w:r>
      <w:r w:rsidR="006548B2" w:rsidRPr="00036F66">
        <w:rPr>
          <w:rFonts w:ascii="Times New Roman" w:hAnsi="Times New Roman" w:cs="Times New Roman"/>
          <w:sz w:val="24"/>
          <w:szCs w:val="24"/>
        </w:rPr>
        <w:t>it is often</w:t>
      </w:r>
      <w:r w:rsidR="00C62558" w:rsidRPr="00036F66">
        <w:rPr>
          <w:rFonts w:ascii="Times New Roman" w:hAnsi="Times New Roman" w:cs="Times New Roman"/>
          <w:sz w:val="24"/>
          <w:szCs w:val="24"/>
        </w:rPr>
        <w:t xml:space="preserve"> killed and </w:t>
      </w:r>
      <w:r w:rsidR="006548B2" w:rsidRPr="00036F66">
        <w:rPr>
          <w:rFonts w:ascii="Times New Roman" w:hAnsi="Times New Roman" w:cs="Times New Roman"/>
          <w:sz w:val="24"/>
          <w:szCs w:val="24"/>
        </w:rPr>
        <w:t xml:space="preserve">its age at recapture identified </w:t>
      </w:r>
      <w:r w:rsidR="00C62558" w:rsidRPr="00036F66">
        <w:rPr>
          <w:rFonts w:ascii="Times New Roman" w:hAnsi="Times New Roman" w:cs="Times New Roman"/>
          <w:sz w:val="24"/>
          <w:szCs w:val="24"/>
        </w:rPr>
        <w:t>via analysis of hard parts</w:t>
      </w:r>
      <w:r w:rsidR="00EB28FA" w:rsidRPr="00036F66">
        <w:rPr>
          <w:rFonts w:ascii="Times New Roman" w:hAnsi="Times New Roman" w:cs="Times New Roman"/>
          <w:sz w:val="24"/>
          <w:szCs w:val="24"/>
        </w:rPr>
        <w:t xml:space="preserve"> (e.g., </w:t>
      </w:r>
      <w:proofErr w:type="spellStart"/>
      <w:r w:rsidR="00EB28FA" w:rsidRPr="00036F66">
        <w:rPr>
          <w:rFonts w:ascii="Times New Roman" w:hAnsi="Times New Roman" w:cs="Times New Roman"/>
          <w:sz w:val="24"/>
          <w:szCs w:val="24"/>
        </w:rPr>
        <w:t>otoliths</w:t>
      </w:r>
      <w:proofErr w:type="spellEnd"/>
      <w:r w:rsidR="00EB28FA" w:rsidRPr="00036F66">
        <w:rPr>
          <w:rFonts w:ascii="Times New Roman" w:hAnsi="Times New Roman" w:cs="Times New Roman"/>
          <w:sz w:val="24"/>
          <w:szCs w:val="24"/>
        </w:rPr>
        <w:t>)</w:t>
      </w:r>
      <w:r w:rsidR="00C62558" w:rsidRPr="00036F66">
        <w:rPr>
          <w:rFonts w:ascii="Times New Roman" w:hAnsi="Times New Roman" w:cs="Times New Roman"/>
          <w:sz w:val="24"/>
          <w:szCs w:val="24"/>
        </w:rPr>
        <w:t xml:space="preserve">.  Given the known time between capture and recapture, its size and age at both times can be calculated.  This </w:t>
      </w:r>
      <w:r w:rsidR="00907D48" w:rsidRPr="00036F66">
        <w:rPr>
          <w:rFonts w:ascii="Times New Roman" w:hAnsi="Times New Roman" w:cs="Times New Roman"/>
          <w:sz w:val="24"/>
          <w:szCs w:val="24"/>
        </w:rPr>
        <w:t xml:space="preserve">study design </w:t>
      </w:r>
      <w:r w:rsidR="00C62558" w:rsidRPr="00036F66">
        <w:rPr>
          <w:rFonts w:ascii="Times New Roman" w:hAnsi="Times New Roman" w:cs="Times New Roman"/>
          <w:sz w:val="24"/>
          <w:szCs w:val="24"/>
        </w:rPr>
        <w:t xml:space="preserve">allows a model for growth increments to be fitted to size and age data for two times for each individual in a data set.  </w:t>
      </w:r>
      <w:r w:rsidR="004C2630" w:rsidRPr="00036F66">
        <w:rPr>
          <w:rFonts w:ascii="Times New Roman" w:hAnsi="Times New Roman" w:cs="Times New Roman"/>
          <w:sz w:val="24"/>
          <w:szCs w:val="24"/>
        </w:rPr>
        <w:t xml:space="preserve">Many studies have examined the </w:t>
      </w:r>
      <w:r w:rsidR="005A4504" w:rsidRPr="00036F66">
        <w:rPr>
          <w:rFonts w:ascii="Times New Roman" w:hAnsi="Times New Roman" w:cs="Times New Roman"/>
          <w:sz w:val="24"/>
          <w:szCs w:val="24"/>
        </w:rPr>
        <w:t>impact</w:t>
      </w:r>
      <w:r w:rsidR="004C2630" w:rsidRPr="00036F66">
        <w:rPr>
          <w:rFonts w:ascii="Times New Roman" w:hAnsi="Times New Roman" w:cs="Times New Roman"/>
          <w:sz w:val="24"/>
          <w:szCs w:val="24"/>
        </w:rPr>
        <w:t xml:space="preserve"> of persistent or </w:t>
      </w:r>
      <w:r w:rsidR="00EB28FA" w:rsidRPr="00036F66">
        <w:rPr>
          <w:rFonts w:ascii="Times New Roman" w:hAnsi="Times New Roman" w:cs="Times New Roman"/>
          <w:sz w:val="24"/>
          <w:szCs w:val="24"/>
        </w:rPr>
        <w:t xml:space="preserve">transient growth </w:t>
      </w:r>
      <w:r w:rsidR="004C2630" w:rsidRPr="00036F66">
        <w:rPr>
          <w:rFonts w:ascii="Times New Roman" w:hAnsi="Times New Roman" w:cs="Times New Roman"/>
          <w:sz w:val="24"/>
          <w:szCs w:val="24"/>
        </w:rPr>
        <w:t>variation on estimation of growth patterns using CMR data for wild marine populations</w:t>
      </w:r>
      <w:r w:rsidR="00D018E5"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{"citationID":"20bckl6r4d","properties":{"formattedCitation":"(Francis, 1988; Sainsbury, 1980)","plainCitation":"(Francis, 1988; 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 Sainsbury, 1980)</w:t>
      </w:r>
      <w:r w:rsidR="00D018E5" w:rsidRPr="00036F66">
        <w:rPr>
          <w:rFonts w:ascii="Times New Roman" w:hAnsi="Times New Roman" w:cs="Times New Roman"/>
          <w:sz w:val="24"/>
          <w:szCs w:val="24"/>
        </w:rPr>
        <w:fldChar w:fldCharType="end"/>
      </w:r>
      <w:r w:rsidR="004C2630" w:rsidRPr="00036F66">
        <w:rPr>
          <w:rFonts w:ascii="Times New Roman" w:hAnsi="Times New Roman" w:cs="Times New Roman"/>
          <w:sz w:val="24"/>
          <w:szCs w:val="24"/>
        </w:rPr>
        <w:t xml:space="preserve">. </w:t>
      </w:r>
      <w:r w:rsidR="004C2243"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However, few studies have explicitly modeled multiple sources of variability in growth rates.  One exception is Shelton et al. </w:t>
      </w:r>
      <w:r w:rsidR="00D018E5" w:rsidRPr="00036F66">
        <w:rPr>
          <w:rFonts w:ascii="Times New Roman" w:hAnsi="Times New Roman" w:cs="Times New Roman"/>
          <w:sz w:val="24"/>
          <w:szCs w:val="24"/>
        </w:rPr>
        <w:fldChar w:fldCharType="begin"/>
      </w:r>
      <w:r w:rsidR="00D018E5" w:rsidRPr="00036F66">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sidRPr="00036F66">
        <w:rPr>
          <w:rFonts w:ascii="Times New Roman" w:hAnsi="Times New Roman" w:cs="Times New Roman"/>
          <w:sz w:val="24"/>
          <w:szCs w:val="24"/>
        </w:rPr>
        <w:fldChar w:fldCharType="separate"/>
      </w:r>
      <w:r w:rsidR="00D018E5" w:rsidRPr="00036F66">
        <w:rPr>
          <w:rFonts w:ascii="Times New Roman" w:hAnsi="Times New Roman" w:cs="Times New Roman"/>
          <w:sz w:val="24"/>
        </w:rPr>
        <w:t>(2013)</w:t>
      </w:r>
      <w:r w:rsidR="00D018E5" w:rsidRPr="00036F66">
        <w:rPr>
          <w:rFonts w:ascii="Times New Roman" w:hAnsi="Times New Roman" w:cs="Times New Roman"/>
          <w:sz w:val="24"/>
          <w:szCs w:val="24"/>
        </w:rPr>
        <w:fldChar w:fldCharType="end"/>
      </w:r>
      <w:r w:rsidR="00D018E5" w:rsidRPr="00036F66">
        <w:rPr>
          <w:rFonts w:ascii="Times New Roman" w:hAnsi="Times New Roman" w:cs="Times New Roman"/>
          <w:sz w:val="24"/>
          <w:szCs w:val="24"/>
        </w:rPr>
        <w:t xml:space="preserve">, which modeled persistent, temporal, and </w:t>
      </w:r>
      <w:r w:rsidR="00EB28FA" w:rsidRPr="00036F66">
        <w:rPr>
          <w:rFonts w:ascii="Times New Roman" w:hAnsi="Times New Roman" w:cs="Times New Roman"/>
          <w:sz w:val="24"/>
          <w:szCs w:val="24"/>
        </w:rPr>
        <w:t xml:space="preserve">transient </w:t>
      </w:r>
      <w:r w:rsidR="00D018E5" w:rsidRPr="00036F66">
        <w:rPr>
          <w:rFonts w:ascii="Times New Roman" w:hAnsi="Times New Roman" w:cs="Times New Roman"/>
          <w:sz w:val="24"/>
          <w:szCs w:val="24"/>
        </w:rPr>
        <w:t xml:space="preserve">variation in growth rates in the analysis of data from a growth experiment for steelhead trout.  </w:t>
      </w:r>
    </w:p>
    <w:p w14:paraId="7564F2C0" w14:textId="63C38740" w:rsidR="00307F62" w:rsidRPr="00036F66" w:rsidRDefault="0059107B"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D018E5" w:rsidRPr="00036F66">
        <w:rPr>
          <w:rFonts w:ascii="Times New Roman" w:hAnsi="Times New Roman" w:cs="Times New Roman"/>
          <w:sz w:val="24"/>
          <w:szCs w:val="24"/>
        </w:rPr>
        <w:t xml:space="preserve">In this study, we </w:t>
      </w:r>
      <w:r w:rsidRPr="00036F66">
        <w:rPr>
          <w:rFonts w:ascii="Times New Roman" w:hAnsi="Times New Roman" w:cs="Times New Roman"/>
          <w:sz w:val="24"/>
          <w:szCs w:val="24"/>
        </w:rPr>
        <w:t xml:space="preserve">present a model for </w:t>
      </w:r>
      <w:r w:rsidR="00751DFE" w:rsidRPr="00036F66">
        <w:rPr>
          <w:rFonts w:ascii="Times New Roman" w:hAnsi="Times New Roman" w:cs="Times New Roman"/>
          <w:sz w:val="24"/>
          <w:szCs w:val="24"/>
        </w:rPr>
        <w:t>partitioning</w:t>
      </w:r>
      <w:r w:rsidRPr="00036F66">
        <w:rPr>
          <w:rFonts w:ascii="Times New Roman" w:hAnsi="Times New Roman" w:cs="Times New Roman"/>
          <w:sz w:val="24"/>
          <w:szCs w:val="24"/>
        </w:rPr>
        <w:t xml:space="preserve"> variation in growth into persistent, transient, and sex-specific factors, and parameters are then estimated </w:t>
      </w:r>
      <w:r w:rsidR="00D018E5" w:rsidRPr="00036F66">
        <w:rPr>
          <w:rFonts w:ascii="Times New Roman" w:hAnsi="Times New Roman" w:cs="Times New Roman"/>
          <w:sz w:val="24"/>
          <w:szCs w:val="24"/>
        </w:rPr>
        <w:t xml:space="preserve">using maximum marginal likelihood </w:t>
      </w:r>
      <w:r w:rsidRPr="00036F66">
        <w:rPr>
          <w:rFonts w:ascii="Times New Roman" w:hAnsi="Times New Roman" w:cs="Times New Roman"/>
          <w:sz w:val="24"/>
          <w:szCs w:val="24"/>
        </w:rPr>
        <w:t>methods</w:t>
      </w:r>
      <w:r w:rsidR="00D018E5" w:rsidRPr="00036F66">
        <w:rPr>
          <w:rFonts w:ascii="Times New Roman" w:hAnsi="Times New Roman" w:cs="Times New Roman"/>
          <w:sz w:val="24"/>
          <w:szCs w:val="24"/>
        </w:rPr>
        <w:t xml:space="preserve">.  The code is distributed as a publicly available package </w:t>
      </w:r>
      <w:proofErr w:type="spellStart"/>
      <w:r w:rsidR="008A434A" w:rsidRPr="00036F66">
        <w:rPr>
          <w:rFonts w:ascii="Times New Roman" w:hAnsi="Times New Roman" w:cs="Times New Roman"/>
          <w:i/>
          <w:sz w:val="24"/>
          <w:szCs w:val="24"/>
        </w:rPr>
        <w:t>TagGrowth</w:t>
      </w:r>
      <w:proofErr w:type="spellEnd"/>
      <w:r w:rsidR="008A434A"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in the R statistical environment, and is illustrated using CMR data for Antarctic </w:t>
      </w:r>
      <w:proofErr w:type="spellStart"/>
      <w:r w:rsidR="00D018E5" w:rsidRPr="00036F66">
        <w:rPr>
          <w:rFonts w:ascii="Times New Roman" w:hAnsi="Times New Roman" w:cs="Times New Roman"/>
          <w:sz w:val="24"/>
          <w:szCs w:val="24"/>
        </w:rPr>
        <w:t>toothfish</w:t>
      </w:r>
      <w:proofErr w:type="spellEnd"/>
      <w:r w:rsidR="00E51C92" w:rsidRPr="00036F66">
        <w:rPr>
          <w:rFonts w:ascii="Times New Roman" w:hAnsi="Times New Roman" w:cs="Times New Roman"/>
          <w:sz w:val="24"/>
          <w:szCs w:val="24"/>
        </w:rPr>
        <w:t xml:space="preserve"> (</w:t>
      </w:r>
      <w:proofErr w:type="spellStart"/>
      <w:r w:rsidR="00E51C92" w:rsidRPr="00036F66">
        <w:rPr>
          <w:rFonts w:ascii="Times New Roman" w:hAnsi="Times New Roman" w:cs="Times New Roman"/>
          <w:i/>
          <w:sz w:val="24"/>
          <w:szCs w:val="24"/>
        </w:rPr>
        <w:t>Dissostichus</w:t>
      </w:r>
      <w:proofErr w:type="spellEnd"/>
      <w:r w:rsidR="00E51C92" w:rsidRPr="00036F66">
        <w:rPr>
          <w:rFonts w:ascii="Times New Roman" w:hAnsi="Times New Roman" w:cs="Times New Roman"/>
          <w:i/>
          <w:sz w:val="24"/>
          <w:szCs w:val="24"/>
        </w:rPr>
        <w:t xml:space="preserve"> </w:t>
      </w:r>
      <w:proofErr w:type="spellStart"/>
      <w:r w:rsidR="00E51C92" w:rsidRPr="00036F66">
        <w:rPr>
          <w:rFonts w:ascii="Times New Roman" w:hAnsi="Times New Roman" w:cs="Times New Roman"/>
          <w:i/>
          <w:sz w:val="24"/>
          <w:szCs w:val="24"/>
        </w:rPr>
        <w:t>mawsoni</w:t>
      </w:r>
      <w:proofErr w:type="spellEnd"/>
      <w:r w:rsidR="00E51C92" w:rsidRPr="00036F66">
        <w:rPr>
          <w:rFonts w:ascii="Times New Roman" w:hAnsi="Times New Roman" w:cs="Times New Roman"/>
          <w:sz w:val="24"/>
          <w:szCs w:val="24"/>
        </w:rPr>
        <w:t>)</w:t>
      </w:r>
      <w:r w:rsidR="00D018E5" w:rsidRPr="00036F66">
        <w:rPr>
          <w:rFonts w:ascii="Times New Roman" w:hAnsi="Times New Roman" w:cs="Times New Roman"/>
          <w:sz w:val="24"/>
          <w:szCs w:val="24"/>
        </w:rPr>
        <w:t>.  Using these data, we show that</w:t>
      </w:r>
      <w:r w:rsidR="00924BF6" w:rsidRPr="00036F66">
        <w:rPr>
          <w:rFonts w:ascii="Times New Roman" w:hAnsi="Times New Roman" w:cs="Times New Roman"/>
          <w:sz w:val="24"/>
          <w:szCs w:val="24"/>
        </w:rPr>
        <w:t xml:space="preserve"> we can </w:t>
      </w:r>
      <w:r w:rsidRPr="00036F66">
        <w:rPr>
          <w:rFonts w:ascii="Times New Roman" w:hAnsi="Times New Roman" w:cs="Times New Roman"/>
          <w:sz w:val="24"/>
          <w:szCs w:val="24"/>
        </w:rPr>
        <w:t xml:space="preserve">accurately estimate parameters for a model that includes </w:t>
      </w:r>
      <w:r w:rsidR="00924BF6" w:rsidRPr="00036F66">
        <w:rPr>
          <w:rFonts w:ascii="Times New Roman" w:hAnsi="Times New Roman" w:cs="Times New Roman"/>
          <w:sz w:val="24"/>
          <w:szCs w:val="24"/>
        </w:rPr>
        <w:t xml:space="preserve">multiple sources </w:t>
      </w:r>
      <w:r w:rsidRPr="00036F66">
        <w:rPr>
          <w:rFonts w:ascii="Times New Roman" w:hAnsi="Times New Roman" w:cs="Times New Roman"/>
          <w:sz w:val="24"/>
          <w:szCs w:val="24"/>
        </w:rPr>
        <w:t xml:space="preserve">of individual </w:t>
      </w:r>
      <w:r w:rsidR="00924BF6" w:rsidRPr="00036F66">
        <w:rPr>
          <w:rFonts w:ascii="Times New Roman" w:hAnsi="Times New Roman" w:cs="Times New Roman"/>
          <w:sz w:val="24"/>
          <w:szCs w:val="24"/>
        </w:rPr>
        <w:t>variation in growth</w:t>
      </w:r>
      <w:r w:rsidRPr="00036F66">
        <w:rPr>
          <w:rFonts w:ascii="Times New Roman" w:hAnsi="Times New Roman" w:cs="Times New Roman"/>
          <w:sz w:val="24"/>
          <w:szCs w:val="24"/>
        </w:rPr>
        <w:t>, and that estimates are reasonably precise given a feasible number of individual recaptures (250 or more)</w:t>
      </w:r>
      <w:r w:rsidR="00924BF6"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Our case study application </w:t>
      </w:r>
      <w:r w:rsidR="00924BF6" w:rsidRPr="00036F66">
        <w:rPr>
          <w:rFonts w:ascii="Times New Roman" w:hAnsi="Times New Roman" w:cs="Times New Roman"/>
          <w:sz w:val="24"/>
          <w:szCs w:val="24"/>
        </w:rPr>
        <w:t>suggest</w:t>
      </w:r>
      <w:r w:rsidRPr="00036F66">
        <w:rPr>
          <w:rFonts w:ascii="Times New Roman" w:hAnsi="Times New Roman" w:cs="Times New Roman"/>
          <w:sz w:val="24"/>
          <w:szCs w:val="24"/>
        </w:rPr>
        <w:t>s</w:t>
      </w:r>
      <w:r w:rsidR="00924BF6" w:rsidRPr="00036F66">
        <w:rPr>
          <w:rFonts w:ascii="Times New Roman" w:hAnsi="Times New Roman" w:cs="Times New Roman"/>
          <w:sz w:val="24"/>
          <w:szCs w:val="24"/>
        </w:rPr>
        <w:t xml:space="preserve"> that </w:t>
      </w:r>
      <w:r w:rsidR="008A434A" w:rsidRPr="00036F66">
        <w:rPr>
          <w:rFonts w:ascii="Times New Roman" w:hAnsi="Times New Roman" w:cs="Times New Roman"/>
          <w:sz w:val="24"/>
          <w:szCs w:val="24"/>
        </w:rPr>
        <w:t xml:space="preserve">transient </w:t>
      </w:r>
      <w:r w:rsidR="00924BF6" w:rsidRPr="00036F66">
        <w:rPr>
          <w:rFonts w:ascii="Times New Roman" w:hAnsi="Times New Roman" w:cs="Times New Roman"/>
          <w:sz w:val="24"/>
          <w:szCs w:val="24"/>
        </w:rPr>
        <w:t>variation</w:t>
      </w:r>
      <w:r w:rsidR="008A434A" w:rsidRPr="00036F66">
        <w:rPr>
          <w:rFonts w:ascii="Times New Roman" w:hAnsi="Times New Roman" w:cs="Times New Roman"/>
          <w:sz w:val="24"/>
          <w:szCs w:val="24"/>
        </w:rPr>
        <w:t xml:space="preserve"> over time</w:t>
      </w:r>
      <w:r w:rsidR="00924BF6" w:rsidRPr="00036F66">
        <w:rPr>
          <w:rFonts w:ascii="Times New Roman" w:hAnsi="Times New Roman" w:cs="Times New Roman"/>
          <w:sz w:val="24"/>
          <w:szCs w:val="24"/>
        </w:rPr>
        <w:t xml:space="preserve"> accounts for up to half of the total variability in </w:t>
      </w:r>
      <w:r w:rsidRPr="00036F66">
        <w:rPr>
          <w:rFonts w:ascii="Times New Roman" w:hAnsi="Times New Roman" w:cs="Times New Roman"/>
          <w:sz w:val="24"/>
          <w:szCs w:val="24"/>
        </w:rPr>
        <w:t xml:space="preserve">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in the Ross Sea</w:t>
      </w:r>
      <w:r w:rsidR="00924BF6" w:rsidRPr="00036F66">
        <w:rPr>
          <w:rFonts w:ascii="Times New Roman" w:hAnsi="Times New Roman" w:cs="Times New Roman"/>
          <w:sz w:val="24"/>
          <w:szCs w:val="24"/>
        </w:rPr>
        <w:t>.</w:t>
      </w:r>
      <w:r w:rsidR="00484C5B" w:rsidRPr="00036F66">
        <w:rPr>
          <w:rFonts w:ascii="Times New Roman" w:hAnsi="Times New Roman" w:cs="Times New Roman"/>
          <w:sz w:val="24"/>
          <w:szCs w:val="24"/>
        </w:rPr>
        <w:t xml:space="preserve">  </w:t>
      </w:r>
    </w:p>
    <w:p w14:paraId="3CC1B4AC" w14:textId="5A843AFA" w:rsidR="00611502" w:rsidRPr="00036F66" w:rsidRDefault="00611502" w:rsidP="00E76CE4">
      <w:pPr>
        <w:spacing w:line="480" w:lineRule="auto"/>
        <w:rPr>
          <w:rFonts w:ascii="Times New Roman" w:hAnsi="Times New Roman" w:cs="Times New Roman"/>
          <w:b/>
          <w:sz w:val="24"/>
          <w:szCs w:val="24"/>
        </w:rPr>
      </w:pPr>
    </w:p>
    <w:p w14:paraId="6E3D0D50" w14:textId="77777777" w:rsidR="00307F62" w:rsidRPr="00036F66" w:rsidRDefault="002F7FA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 xml:space="preserve">2 </w:t>
      </w:r>
      <w:r w:rsidR="00307F62" w:rsidRPr="00036F66">
        <w:rPr>
          <w:rFonts w:ascii="Times New Roman" w:hAnsi="Times New Roman" w:cs="Times New Roman"/>
          <w:b/>
          <w:sz w:val="24"/>
          <w:szCs w:val="24"/>
        </w:rPr>
        <w:t>Methods</w:t>
      </w:r>
    </w:p>
    <w:p w14:paraId="3734A64E" w14:textId="77777777" w:rsidR="007A7191"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 start with</w:t>
      </w:r>
      <w:r w:rsidR="002A3F7F" w:rsidRPr="00036F66">
        <w:rPr>
          <w:rFonts w:ascii="Times New Roman" w:hAnsi="Times New Roman" w:cs="Times New Roman"/>
          <w:sz w:val="24"/>
          <w:szCs w:val="24"/>
        </w:rPr>
        <w:t xml:space="preserve"> the specialized von </w:t>
      </w:r>
      <w:proofErr w:type="spellStart"/>
      <w:r w:rsidR="002A3F7F" w:rsidRPr="00036F66">
        <w:rPr>
          <w:rFonts w:ascii="Times New Roman" w:hAnsi="Times New Roman" w:cs="Times New Roman"/>
          <w:sz w:val="24"/>
          <w:szCs w:val="24"/>
        </w:rPr>
        <w:t>Bertalanffy</w:t>
      </w:r>
      <w:proofErr w:type="spellEnd"/>
      <w:r w:rsidR="002A3F7F" w:rsidRPr="00036F66">
        <w:rPr>
          <w:rFonts w:ascii="Times New Roman" w:hAnsi="Times New Roman" w:cs="Times New Roman"/>
          <w:sz w:val="24"/>
          <w:szCs w:val="24"/>
        </w:rPr>
        <w:t xml:space="preserve"> growth function:</w:t>
      </w:r>
    </w:p>
    <w:p w14:paraId="79DCDC11" w14:textId="77777777" w:rsidR="00940E38" w:rsidRPr="00036F66" w:rsidRDefault="00FA01CA"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sidRPr="00036F66">
        <w:rPr>
          <w:rFonts w:ascii="Times New Roman" w:hAnsi="Times New Roman" w:cs="Times New Roman"/>
          <w:sz w:val="24"/>
          <w:szCs w:val="24"/>
        </w:rPr>
        <w:t xml:space="preserve"> </w:t>
      </w:r>
      <w:r w:rsidR="00DB5DB4" w:rsidRPr="00036F66">
        <w:rPr>
          <w:rFonts w:ascii="Times New Roman" w:hAnsi="Times New Roman" w:cs="Times New Roman"/>
          <w:sz w:val="24"/>
          <w:szCs w:val="24"/>
        </w:rPr>
        <w:tab/>
        <w:t>(1)</w:t>
      </w:r>
    </w:p>
    <w:p w14:paraId="28F3814C" w14:textId="718A98A7" w:rsidR="0024242D"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r w:rsidRPr="00036F66">
        <w:rPr>
          <w:rFonts w:ascii="Times New Roman" w:hAnsi="Times New Roman" w:cs="Times New Roman"/>
          <w:sz w:val="24"/>
          <w:szCs w:val="24"/>
        </w:rPr>
        <w:t xml:space="preserve"> </w:t>
      </w:r>
      <w:proofErr w:type="spellStart"/>
      <w:r w:rsidRPr="00036F66">
        <w:rPr>
          <w:rFonts w:ascii="Times New Roman" w:hAnsi="Times New Roman" w:cs="Times New Roman"/>
          <w:i/>
          <w:sz w:val="24"/>
          <w:szCs w:val="24"/>
        </w:rPr>
        <w:t>dL</w:t>
      </w:r>
      <w:proofErr w:type="spellEnd"/>
      <w:r w:rsidRPr="00036F66">
        <w:rPr>
          <w:rFonts w:ascii="Times New Roman" w:hAnsi="Times New Roman" w:cs="Times New Roman"/>
          <w:i/>
          <w:sz w:val="24"/>
          <w:szCs w:val="24"/>
        </w:rPr>
        <w:t>/</w:t>
      </w:r>
      <w:proofErr w:type="spellStart"/>
      <w:r w:rsidRPr="00036F66">
        <w:rPr>
          <w:rFonts w:ascii="Times New Roman" w:hAnsi="Times New Roman" w:cs="Times New Roman"/>
          <w:i/>
          <w:sz w:val="24"/>
          <w:szCs w:val="24"/>
        </w:rPr>
        <w:t>dt</w:t>
      </w:r>
      <w:proofErr w:type="spellEnd"/>
      <w:r w:rsidR="00F6411C" w:rsidRPr="00036F66">
        <w:rPr>
          <w:rFonts w:ascii="Times New Roman" w:hAnsi="Times New Roman" w:cs="Times New Roman"/>
          <w:sz w:val="24"/>
          <w:szCs w:val="24"/>
        </w:rPr>
        <w:t xml:space="preserve"> is change in length</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L</w:t>
      </w:r>
      <w:r w:rsidRPr="00036F66">
        <w:rPr>
          <w:rFonts w:ascii="Times New Roman" w:hAnsi="Times New Roman" w:cs="Times New Roman"/>
          <w:sz w:val="24"/>
          <w:szCs w:val="24"/>
        </w:rPr>
        <w:t xml:space="preserve"> as a function of time</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t</w:t>
      </w:r>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a</w:t>
      </w:r>
      <w:r w:rsidRPr="00036F66">
        <w:rPr>
          <w:rFonts w:ascii="Times New Roman" w:hAnsi="Times New Roman" w:cs="Times New Roman"/>
          <w:sz w:val="24"/>
          <w:szCs w:val="24"/>
        </w:rPr>
        <w:t xml:space="preserve"> scales with energy acquisition, and </w:t>
      </w:r>
      <w:r w:rsidR="00804B23"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represents metabolic upkeep costs.  </w:t>
      </w:r>
      <w:r w:rsidR="009C0EDA" w:rsidRPr="00036F66">
        <w:rPr>
          <w:rFonts w:ascii="Times New Roman" w:hAnsi="Times New Roman" w:cs="Times New Roman"/>
          <w:sz w:val="24"/>
          <w:szCs w:val="24"/>
        </w:rPr>
        <w:t>Persistent v</w:t>
      </w:r>
      <w:r w:rsidR="0024242D" w:rsidRPr="00036F66">
        <w:rPr>
          <w:rFonts w:ascii="Times New Roman" w:hAnsi="Times New Roman" w:cs="Times New Roman"/>
          <w:sz w:val="24"/>
          <w:szCs w:val="24"/>
        </w:rPr>
        <w:t xml:space="preserve">ariation among individuals can be estimated by treating each individual's demographic parameters as a random effect that arises from a population-level distribution </w:t>
      </w:r>
      <w:r w:rsidR="0024242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24242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24242D" w:rsidRPr="00036F66">
        <w:rPr>
          <w:rFonts w:ascii="Times New Roman" w:hAnsi="Times New Roman" w:cs="Times New Roman"/>
          <w:sz w:val="24"/>
          <w:szCs w:val="24"/>
        </w:rPr>
        <w:fldChar w:fldCharType="end"/>
      </w:r>
      <w:r w:rsidR="0024242D" w:rsidRPr="00036F66">
        <w:rPr>
          <w:rFonts w:ascii="Times New Roman" w:hAnsi="Times New Roman" w:cs="Times New Roman"/>
          <w:sz w:val="24"/>
          <w:szCs w:val="24"/>
        </w:rPr>
        <w:t xml:space="preserve">.  Here, we treat </w:t>
      </w:r>
      <w:r w:rsidR="005C011F" w:rsidRPr="00036F66">
        <w:rPr>
          <w:rFonts w:ascii="Times New Roman" w:hAnsi="Times New Roman" w:cs="Times New Roman"/>
          <w:sz w:val="24"/>
          <w:szCs w:val="24"/>
        </w:rPr>
        <w:t xml:space="preserve">average </w:t>
      </w:r>
      <w:r w:rsidR="0024242D" w:rsidRPr="00036F66">
        <w:rPr>
          <w:rFonts w:ascii="Times New Roman" w:hAnsi="Times New Roman" w:cs="Times New Roman"/>
          <w:sz w:val="24"/>
          <w:szCs w:val="24"/>
        </w:rPr>
        <w:t xml:space="preserve">metabolic upkeep costs </w:t>
      </w:r>
      <w:proofErr w:type="spellStart"/>
      <w:r w:rsidR="00814F05" w:rsidRPr="00036F66">
        <w:rPr>
          <w:rFonts w:ascii="Times New Roman" w:hAnsi="Times New Roman" w:cs="Times New Roman"/>
          <w:i/>
          <w:sz w:val="24"/>
          <w:szCs w:val="24"/>
        </w:rPr>
        <w:t>k</w:t>
      </w:r>
      <w:r w:rsidR="00814F05" w:rsidRPr="00036F66">
        <w:rPr>
          <w:rFonts w:ascii="Times New Roman" w:hAnsi="Times New Roman" w:cs="Times New Roman"/>
          <w:i/>
          <w:sz w:val="24"/>
          <w:szCs w:val="24"/>
          <w:vertAlign w:val="subscript"/>
        </w:rPr>
        <w:t>i</w:t>
      </w:r>
      <w:proofErr w:type="spellEnd"/>
      <w:r w:rsidR="00814F05"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as varying among individuals</w:t>
      </w:r>
      <w:r w:rsidR="005C011F" w:rsidRPr="00036F66">
        <w:rPr>
          <w:rFonts w:ascii="Times New Roman" w:hAnsi="Times New Roman" w:cs="Times New Roman"/>
          <w:sz w:val="24"/>
          <w:szCs w:val="24"/>
        </w:rPr>
        <w:t xml:space="preserve"> (where subscript </w:t>
      </w:r>
      <w:proofErr w:type="spellStart"/>
      <w:r w:rsidR="005C011F" w:rsidRPr="00036F66">
        <w:rPr>
          <w:rFonts w:ascii="Times New Roman" w:hAnsi="Times New Roman" w:cs="Times New Roman"/>
          <w:i/>
          <w:sz w:val="24"/>
          <w:szCs w:val="24"/>
        </w:rPr>
        <w:t>i</w:t>
      </w:r>
      <w:proofErr w:type="spellEnd"/>
      <w:r w:rsidR="005C011F" w:rsidRPr="00036F66">
        <w:rPr>
          <w:rFonts w:ascii="Times New Roman" w:hAnsi="Times New Roman" w:cs="Times New Roman"/>
          <w:sz w:val="24"/>
          <w:szCs w:val="24"/>
        </w:rPr>
        <w:t xml:space="preserve"> signifies the upkeep rate for </w:t>
      </w:r>
      <w:proofErr w:type="gramStart"/>
      <w:r w:rsidR="005C011F" w:rsidRPr="00036F66">
        <w:rPr>
          <w:rFonts w:ascii="Times New Roman" w:hAnsi="Times New Roman" w:cs="Times New Roman"/>
          <w:sz w:val="24"/>
          <w:szCs w:val="24"/>
        </w:rPr>
        <w:t xml:space="preserve">the </w:t>
      </w:r>
      <w:proofErr w:type="spellStart"/>
      <w:r w:rsidR="005C011F" w:rsidRPr="00036F66">
        <w:rPr>
          <w:rFonts w:ascii="Times New Roman" w:hAnsi="Times New Roman" w:cs="Times New Roman"/>
          <w:i/>
          <w:sz w:val="24"/>
          <w:szCs w:val="24"/>
        </w:rPr>
        <w:t>i</w:t>
      </w:r>
      <w:r w:rsidR="005C011F" w:rsidRPr="00036F66">
        <w:rPr>
          <w:rFonts w:ascii="Times New Roman" w:hAnsi="Times New Roman" w:cs="Times New Roman"/>
          <w:i/>
          <w:sz w:val="24"/>
          <w:szCs w:val="24"/>
        </w:rPr>
        <w:softHyphen/>
      </w:r>
      <w:proofErr w:type="gramEnd"/>
      <w:r w:rsidR="005C011F" w:rsidRPr="00036F66">
        <w:rPr>
          <w:rFonts w:ascii="Times New Roman" w:hAnsi="Times New Roman" w:cs="Times New Roman"/>
          <w:i/>
          <w:sz w:val="24"/>
          <w:szCs w:val="24"/>
        </w:rPr>
        <w:t>-</w:t>
      </w:r>
      <w:r w:rsidR="005C011F" w:rsidRPr="00036F66">
        <w:rPr>
          <w:rFonts w:ascii="Times New Roman" w:hAnsi="Times New Roman" w:cs="Times New Roman"/>
          <w:sz w:val="24"/>
          <w:szCs w:val="24"/>
        </w:rPr>
        <w:t>th</w:t>
      </w:r>
      <w:proofErr w:type="spellEnd"/>
      <w:r w:rsidR="005C011F" w:rsidRPr="00036F66">
        <w:rPr>
          <w:rFonts w:ascii="Times New Roman" w:hAnsi="Times New Roman" w:cs="Times New Roman"/>
          <w:sz w:val="24"/>
          <w:szCs w:val="24"/>
        </w:rPr>
        <w:t xml:space="preserve"> individual)</w:t>
      </w:r>
      <w:r w:rsidR="0024242D" w:rsidRPr="00036F66">
        <w:rPr>
          <w:rFonts w:ascii="Times New Roman" w:hAnsi="Times New Roman" w:cs="Times New Roman"/>
          <w:sz w:val="24"/>
          <w:szCs w:val="24"/>
        </w:rPr>
        <w:t>, due to differences in ambient temperature, intrinsic variation in activity levels, and other factors:</w:t>
      </w:r>
    </w:p>
    <w:p w14:paraId="32277604" w14:textId="12D70DF0" w:rsidR="00814F05" w:rsidRPr="00036F66" w:rsidRDefault="005F25DD"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00812728" w:rsidRPr="00036F66">
        <w:rPr>
          <w:rFonts w:ascii="Times New Roman" w:hAnsi="Times New Roman" w:cs="Times New Roman"/>
          <w:sz w:val="24"/>
          <w:szCs w:val="24"/>
        </w:rPr>
        <w:t xml:space="preserve"> </w:t>
      </w:r>
      <w:r w:rsidR="00814F05" w:rsidRPr="00036F66">
        <w:rPr>
          <w:rFonts w:ascii="Times New Roman" w:hAnsi="Times New Roman" w:cs="Times New Roman"/>
          <w:sz w:val="24"/>
          <w:szCs w:val="24"/>
        </w:rPr>
        <w:tab/>
        <w:t>(2)</w:t>
      </w:r>
    </w:p>
    <w:p w14:paraId="34FDA6C4" w14:textId="081690D0" w:rsidR="0024242D" w:rsidRPr="00036F66" w:rsidRDefault="00812728"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 xml:space="preserve">where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oMath>
      <w:r w:rsidR="00814F05" w:rsidRPr="00036F66">
        <w:rPr>
          <w:rFonts w:ascii="Times New Roman" w:hAnsi="Times New Roman" w:cs="Times New Roman"/>
          <w:sz w:val="24"/>
          <w:szCs w:val="24"/>
        </w:rPr>
        <w:t>,</w:t>
      </w:r>
      <w:r w:rsidR="00814F05" w:rsidRPr="00036F66" w:rsidDel="00814F05">
        <w:rPr>
          <w:rFonts w:ascii="Times New Roman" w:hAnsi="Times New Roman" w:cs="Times New Roman"/>
          <w:sz w:val="24"/>
          <w:szCs w:val="24"/>
        </w:rPr>
        <w:t xml:space="preserve"> </w:t>
      </w:r>
      <w:proofErr w:type="spellStart"/>
      <w:r w:rsidR="0024242D" w:rsidRPr="00036F66">
        <w:rPr>
          <w:rFonts w:ascii="Times New Roman" w:hAnsi="Times New Roman" w:cs="Times New Roman"/>
          <w:i/>
          <w:sz w:val="24"/>
          <w:szCs w:val="24"/>
        </w:rPr>
        <w:t>μ</w:t>
      </w:r>
      <w:r w:rsidR="0018784A" w:rsidRPr="00036F66">
        <w:rPr>
          <w:rFonts w:ascii="Times New Roman" w:hAnsi="Times New Roman" w:cs="Times New Roman"/>
          <w:i/>
          <w:sz w:val="24"/>
          <w:szCs w:val="24"/>
          <w:vertAlign w:val="subscript"/>
        </w:rPr>
        <w:t>k</w:t>
      </w:r>
      <w:proofErr w:type="spellEnd"/>
      <w:r w:rsidR="00751DFE" w:rsidRPr="00036F66">
        <w:rPr>
          <w:rFonts w:ascii="Times New Roman" w:hAnsi="Times New Roman" w:cs="Times New Roman"/>
          <w:sz w:val="24"/>
          <w:szCs w:val="24"/>
        </w:rPr>
        <w:t xml:space="preserve"> i</w:t>
      </w:r>
      <w:r w:rsidR="0024242D" w:rsidRPr="00036F66">
        <w:rPr>
          <w:rFonts w:ascii="Times New Roman" w:hAnsi="Times New Roman" w:cs="Times New Roman"/>
          <w:sz w:val="24"/>
          <w:szCs w:val="24"/>
        </w:rPr>
        <w:t xml:space="preserve">s the </w:t>
      </w:r>
      <w:r w:rsidR="00814F05" w:rsidRPr="00036F66">
        <w:rPr>
          <w:rFonts w:ascii="Times New Roman" w:hAnsi="Times New Roman" w:cs="Times New Roman"/>
          <w:sz w:val="24"/>
          <w:szCs w:val="24"/>
        </w:rPr>
        <w:t xml:space="preserve">median </w:t>
      </w:r>
      <w:proofErr w:type="spellStart"/>
      <w:r w:rsidR="0024242D" w:rsidRPr="00036F66">
        <w:rPr>
          <w:rFonts w:ascii="Times New Roman" w:hAnsi="Times New Roman" w:cs="Times New Roman"/>
          <w:i/>
          <w:sz w:val="24"/>
          <w:szCs w:val="24"/>
        </w:rPr>
        <w:t>k</w:t>
      </w:r>
      <w:r w:rsidR="002425C8"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xml:space="preserve"> among </w:t>
      </w:r>
      <w:r w:rsidR="00D95083" w:rsidRPr="00036F66">
        <w:rPr>
          <w:rFonts w:ascii="Times New Roman" w:hAnsi="Times New Roman" w:cs="Times New Roman"/>
          <w:sz w:val="24"/>
          <w:szCs w:val="24"/>
        </w:rPr>
        <w:t xml:space="preserve">individuals in the population,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oMath>
      <w:r w:rsidR="00D95083" w:rsidRPr="00036F66">
        <w:rPr>
          <w:rFonts w:ascii="Times New Roman" w:hAnsi="Times New Roman" w:cs="Times New Roman"/>
          <w:sz w:val="24"/>
          <w:szCs w:val="24"/>
        </w:rPr>
        <w:t xml:space="preserve"> is the </w:t>
      </w:r>
      <w:r w:rsidR="00FD34F1" w:rsidRPr="00036F66">
        <w:rPr>
          <w:rFonts w:ascii="Times New Roman" w:hAnsi="Times New Roman" w:cs="Times New Roman"/>
          <w:sz w:val="24"/>
          <w:szCs w:val="24"/>
        </w:rPr>
        <w:t>variance</w:t>
      </w:r>
      <w:r w:rsidR="00D95083" w:rsidRPr="00036F66">
        <w:rPr>
          <w:rFonts w:ascii="Times New Roman" w:hAnsi="Times New Roman" w:cs="Times New Roman"/>
          <w:sz w:val="24"/>
          <w:szCs w:val="24"/>
        </w:rPr>
        <w:t xml:space="preserve"> of individual upkeep cost deviations </w:t>
      </w:r>
      <w:r w:rsidR="00A801AD" w:rsidRPr="00036F6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oMath>
      <w:r w:rsidR="00A801AD" w:rsidRPr="00036F66">
        <w:rPr>
          <w:rFonts w:ascii="Times New Roman" w:hAnsi="Times New Roman" w:cs="Times New Roman"/>
          <w:sz w:val="24"/>
          <w:szCs w:val="24"/>
        </w:rPr>
        <w:t>)</w:t>
      </w:r>
      <w:r w:rsidR="00D95083" w:rsidRPr="00036F66">
        <w:rPr>
          <w:rFonts w:ascii="Times New Roman" w:hAnsi="Times New Roman" w:cs="Times New Roman"/>
          <w:sz w:val="24"/>
          <w:szCs w:val="24"/>
        </w:rPr>
        <w:t>.</w:t>
      </w:r>
    </w:p>
    <w:p w14:paraId="01F37969" w14:textId="77777777" w:rsidR="007A7191" w:rsidRPr="00036F66" w:rsidRDefault="0024242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733167" w:rsidRPr="00036F66">
        <w:rPr>
          <w:rFonts w:ascii="Times New Roman" w:hAnsi="Times New Roman" w:cs="Times New Roman"/>
          <w:sz w:val="24"/>
          <w:szCs w:val="24"/>
        </w:rPr>
        <w:t>I</w:t>
      </w:r>
      <w:r w:rsidR="0019699F" w:rsidRPr="00036F66">
        <w:rPr>
          <w:rFonts w:ascii="Times New Roman" w:hAnsi="Times New Roman" w:cs="Times New Roman"/>
          <w:sz w:val="24"/>
          <w:szCs w:val="24"/>
        </w:rPr>
        <w:t xml:space="preserve">ndividuals that are more highly active may obtain more food (increased </w:t>
      </w:r>
      <w:r w:rsidR="0019699F" w:rsidRPr="00036F66">
        <w:rPr>
          <w:rFonts w:ascii="Times New Roman" w:hAnsi="Times New Roman" w:cs="Times New Roman"/>
          <w:i/>
          <w:sz w:val="24"/>
          <w:szCs w:val="24"/>
        </w:rPr>
        <w:t>a</w:t>
      </w:r>
      <w:r w:rsidR="0019699F" w:rsidRPr="00036F66">
        <w:rPr>
          <w:rFonts w:ascii="Times New Roman" w:hAnsi="Times New Roman" w:cs="Times New Roman"/>
          <w:sz w:val="24"/>
          <w:szCs w:val="24"/>
        </w:rPr>
        <w:t xml:space="preserve">) and simultaneously have greater upkeep costs (increased </w:t>
      </w:r>
      <w:r w:rsidR="00804B23" w:rsidRPr="00036F66">
        <w:rPr>
          <w:rFonts w:ascii="Times New Roman" w:hAnsi="Times New Roman" w:cs="Times New Roman"/>
          <w:i/>
          <w:sz w:val="24"/>
          <w:szCs w:val="24"/>
        </w:rPr>
        <w:t>k</w:t>
      </w:r>
      <w:r w:rsidR="0019699F" w:rsidRPr="00036F66">
        <w:rPr>
          <w:rFonts w:ascii="Times New Roman" w:hAnsi="Times New Roman" w:cs="Times New Roman"/>
          <w:sz w:val="24"/>
          <w:szCs w:val="24"/>
        </w:rPr>
        <w:t xml:space="preserve">).  Following Shelton et al. </w:t>
      </w:r>
      <w:r w:rsidR="00AB2A7D" w:rsidRPr="00036F66">
        <w:rPr>
          <w:rFonts w:ascii="Times New Roman" w:hAnsi="Times New Roman" w:cs="Times New Roman"/>
          <w:sz w:val="24"/>
          <w:szCs w:val="24"/>
        </w:rPr>
        <w:fldChar w:fldCharType="begin"/>
      </w:r>
      <w:r w:rsidR="001B594F" w:rsidRPr="00036F66">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036F66">
        <w:rPr>
          <w:rFonts w:ascii="Times New Roman" w:hAnsi="Times New Roman" w:cs="Times New Roman"/>
          <w:sz w:val="24"/>
          <w:szCs w:val="24"/>
        </w:rPr>
        <w:fldChar w:fldCharType="separate"/>
      </w:r>
      <w:r w:rsidR="0019699F" w:rsidRPr="00036F66">
        <w:rPr>
          <w:rFonts w:ascii="Times New Roman" w:hAnsi="Times New Roman" w:cs="Times New Roman"/>
          <w:sz w:val="24"/>
          <w:szCs w:val="24"/>
        </w:rPr>
        <w:t>(2013)</w:t>
      </w:r>
      <w:r w:rsidR="00AB2A7D" w:rsidRPr="00036F66">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we include this </w:t>
      </w:r>
      <w:r w:rsidRPr="00036F66">
        <w:rPr>
          <w:rFonts w:ascii="Times New Roman" w:hAnsi="Times New Roman" w:cs="Times New Roman"/>
          <w:sz w:val="24"/>
          <w:szCs w:val="24"/>
        </w:rPr>
        <w:t>association</w:t>
      </w:r>
      <w:r w:rsidR="0019699F" w:rsidRPr="00036F66">
        <w:rPr>
          <w:rFonts w:ascii="Times New Roman" w:hAnsi="Times New Roman" w:cs="Times New Roman"/>
          <w:sz w:val="24"/>
          <w:szCs w:val="24"/>
        </w:rPr>
        <w:t xml:space="preserve"> via the following equation:</w:t>
      </w:r>
    </w:p>
    <w:p w14:paraId="74855A34" w14:textId="28793C79" w:rsidR="00BD775D" w:rsidRPr="00036F66" w:rsidRDefault="005F25DD"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m:r>
              <w:rPr>
                <w:rFonts w:ascii="Cambria Math" w:hAnsi="Cambria Math" w:cs="Times New Roman"/>
                <w:sz w:val="24"/>
                <w:szCs w:val="24"/>
              </w:rPr>
              <m:t>Ψ</m:t>
            </m:r>
          </m:sup>
        </m:sSubSup>
      </m:oMath>
      <w:r w:rsidR="000D469E" w:rsidRPr="00036F66">
        <w:rPr>
          <w:rFonts w:ascii="Times New Roman" w:hAnsi="Times New Roman" w:cs="Times New Roman"/>
          <w:sz w:val="24"/>
          <w:szCs w:val="24"/>
        </w:rPr>
        <w:tab/>
        <w:t>(3</w:t>
      </w:r>
      <w:r w:rsidR="000C7901" w:rsidRPr="00036F66">
        <w:rPr>
          <w:rFonts w:ascii="Times New Roman" w:hAnsi="Times New Roman" w:cs="Times New Roman"/>
          <w:sz w:val="24"/>
          <w:szCs w:val="24"/>
        </w:rPr>
        <w:t>)</w:t>
      </w:r>
    </w:p>
    <w:p w14:paraId="3AE26B6A" w14:textId="77777777" w:rsidR="00C05994"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Ψ</w:t>
      </w:r>
      <w:r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determines whether upkeep costs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and energy acquisition rate (</w:t>
      </w:r>
      <w:proofErr w:type="spellStart"/>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are highly correlated (</w:t>
      </w:r>
      <w:r w:rsidR="0024242D" w:rsidRPr="00036F66">
        <w:rPr>
          <w:rFonts w:ascii="Times New Roman" w:hAnsi="Times New Roman" w:cs="Times New Roman"/>
          <w:i/>
          <w:sz w:val="24"/>
          <w:szCs w:val="24"/>
        </w:rPr>
        <w:t>Ψ=1</w:t>
      </w:r>
      <w:r w:rsidR="0024242D" w:rsidRPr="00036F66">
        <w:rPr>
          <w:rFonts w:ascii="Times New Roman" w:hAnsi="Times New Roman" w:cs="Times New Roman"/>
          <w:sz w:val="24"/>
          <w:szCs w:val="24"/>
        </w:rPr>
        <w:t>) or independent among individuals (</w:t>
      </w:r>
      <w:r w:rsidR="0024242D" w:rsidRPr="00036F66">
        <w:rPr>
          <w:rFonts w:ascii="Times New Roman" w:hAnsi="Times New Roman" w:cs="Times New Roman"/>
          <w:i/>
          <w:sz w:val="24"/>
          <w:szCs w:val="24"/>
        </w:rPr>
        <w:t>Ψ=0</w:t>
      </w:r>
      <w:r w:rsidR="0024242D" w:rsidRPr="00036F66">
        <w:rPr>
          <w:rFonts w:ascii="Times New Roman" w:hAnsi="Times New Roman" w:cs="Times New Roman"/>
          <w:sz w:val="24"/>
          <w:szCs w:val="24"/>
        </w:rPr>
        <w:t xml:space="preserve">), and </w:t>
      </w:r>
      <w:r w:rsidR="0024242D" w:rsidRPr="00036F66">
        <w:rPr>
          <w:rFonts w:ascii="Times New Roman" w:hAnsi="Times New Roman" w:cs="Times New Roman"/>
          <w:i/>
          <w:sz w:val="24"/>
          <w:szCs w:val="24"/>
        </w:rPr>
        <w:t xml:space="preserve">γ </w:t>
      </w:r>
      <w:r w:rsidR="0024242D" w:rsidRPr="00036F66">
        <w:rPr>
          <w:rFonts w:ascii="Times New Roman" w:hAnsi="Times New Roman" w:cs="Times New Roman"/>
          <w:sz w:val="24"/>
          <w:szCs w:val="24"/>
        </w:rPr>
        <w:t>controls the average energy acquisition rate among individuals</w:t>
      </w:r>
      <w:r w:rsidRPr="00036F66">
        <w:rPr>
          <w:rFonts w:ascii="Times New Roman" w:hAnsi="Times New Roman" w:cs="Times New Roman"/>
          <w:sz w:val="24"/>
          <w:szCs w:val="24"/>
        </w:rPr>
        <w:t xml:space="preserve">.  </w:t>
      </w:r>
    </w:p>
    <w:p w14:paraId="1B3F88EB" w14:textId="728726C5" w:rsidR="0019699F" w:rsidRPr="00036F66" w:rsidRDefault="00C0599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We also </w:t>
      </w:r>
      <w:r w:rsidR="0024242D" w:rsidRPr="00036F66">
        <w:rPr>
          <w:rFonts w:ascii="Times New Roman" w:hAnsi="Times New Roman" w:cs="Times New Roman"/>
          <w:sz w:val="24"/>
          <w:szCs w:val="24"/>
        </w:rPr>
        <w:t xml:space="preserve">assume that environmental conditions experienced by each individual will vary over time, such that each individual will have </w:t>
      </w:r>
      <w:r w:rsidR="00EB28FA" w:rsidRPr="00036F66">
        <w:rPr>
          <w:rFonts w:ascii="Times New Roman" w:hAnsi="Times New Roman" w:cs="Times New Roman"/>
          <w:sz w:val="24"/>
          <w:szCs w:val="24"/>
        </w:rPr>
        <w:t xml:space="preserve">“transient” </w:t>
      </w:r>
      <w:r w:rsidR="0024242D" w:rsidRPr="00036F66">
        <w:rPr>
          <w:rFonts w:ascii="Times New Roman" w:hAnsi="Times New Roman" w:cs="Times New Roman"/>
          <w:sz w:val="24"/>
          <w:szCs w:val="24"/>
        </w:rPr>
        <w:t>variation over time in their upkeep costs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in turn affecting their access to food (</w:t>
      </w:r>
      <w:proofErr w:type="spellStart"/>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xml:space="preserve">).  In particular, we assume that upkeep costs for a given individual </w:t>
      </w:r>
      <w:proofErr w:type="spellStart"/>
      <w:r w:rsidR="0024242D" w:rsidRPr="00036F66">
        <w:rPr>
          <w:rFonts w:ascii="Times New Roman" w:hAnsi="Times New Roman" w:cs="Times New Roman"/>
          <w:i/>
          <w:sz w:val="24"/>
          <w:szCs w:val="24"/>
        </w:rPr>
        <w:t>i</w:t>
      </w:r>
      <w:proofErr w:type="spellEnd"/>
      <w:r w:rsidR="0024242D" w:rsidRPr="00036F66">
        <w:rPr>
          <w:rFonts w:ascii="Times New Roman" w:hAnsi="Times New Roman" w:cs="Times New Roman"/>
          <w:sz w:val="24"/>
          <w:szCs w:val="24"/>
        </w:rPr>
        <w:t xml:space="preserve"> for a short time interval </w:t>
      </w:r>
      <w:r w:rsidR="0024242D" w:rsidRPr="00036F66">
        <w:rPr>
          <w:rFonts w:ascii="Times New Roman" w:hAnsi="Times New Roman" w:cs="Times New Roman"/>
          <w:i/>
          <w:sz w:val="24"/>
          <w:szCs w:val="24"/>
        </w:rPr>
        <w:t xml:space="preserve">t </w:t>
      </w:r>
      <w:r w:rsidR="0024242D" w:rsidRPr="00036F66">
        <w:rPr>
          <w:rFonts w:ascii="Times New Roman" w:hAnsi="Times New Roman" w:cs="Times New Roman"/>
          <w:sz w:val="24"/>
          <w:szCs w:val="24"/>
        </w:rPr>
        <w:t>can be approximated by a constant value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i,t</w:t>
      </w:r>
      <w:proofErr w:type="spellEnd"/>
      <w:r w:rsidR="0024242D" w:rsidRPr="00036F66">
        <w:rPr>
          <w:rFonts w:ascii="Times New Roman" w:hAnsi="Times New Roman" w:cs="Times New Roman"/>
          <w:sz w:val="24"/>
          <w:szCs w:val="24"/>
        </w:rPr>
        <w:t>), which will vary around the average value for this individual</w:t>
      </w:r>
      <w:r w:rsidR="008E1438" w:rsidRPr="00036F66">
        <w:rPr>
          <w:rFonts w:ascii="Times New Roman" w:hAnsi="Times New Roman" w:cs="Times New Roman"/>
          <w:sz w:val="24"/>
          <w:szCs w:val="24"/>
        </w:rPr>
        <w:t xml:space="preserve"> (</w:t>
      </w:r>
      <w:proofErr w:type="spellStart"/>
      <w:r w:rsidR="008E1438" w:rsidRPr="00036F66">
        <w:rPr>
          <w:rFonts w:ascii="Times New Roman" w:hAnsi="Times New Roman" w:cs="Times New Roman"/>
          <w:i/>
          <w:sz w:val="24"/>
          <w:szCs w:val="24"/>
        </w:rPr>
        <w:t>k</w:t>
      </w:r>
      <w:r w:rsidR="008E1438" w:rsidRPr="00036F66">
        <w:rPr>
          <w:rFonts w:ascii="Times New Roman" w:hAnsi="Times New Roman" w:cs="Times New Roman"/>
          <w:i/>
          <w:sz w:val="24"/>
          <w:szCs w:val="24"/>
          <w:vertAlign w:val="subscript"/>
        </w:rPr>
        <w:t>i</w:t>
      </w:r>
      <w:proofErr w:type="spellEnd"/>
      <w:r w:rsidR="008E1438" w:rsidRPr="00036F66">
        <w:rPr>
          <w:rFonts w:ascii="Times New Roman" w:hAnsi="Times New Roman" w:cs="Times New Roman"/>
          <w:sz w:val="24"/>
          <w:szCs w:val="24"/>
        </w:rPr>
        <w:t>)</w:t>
      </w:r>
      <w:del w:id="0" w:author="darcy" w:date="2015-05-14T06:29:00Z">
        <w:r w:rsidR="008E1438" w:rsidRPr="00036F66" w:rsidDel="00B06592">
          <w:rPr>
            <w:rFonts w:ascii="Times New Roman" w:hAnsi="Times New Roman" w:cs="Times New Roman"/>
            <w:sz w:val="24"/>
            <w:szCs w:val="24"/>
          </w:rPr>
          <w:delText>.  In the proceeding, we use a time interval of one week (7 days), while confirming that results are similar for other small time intervals</w:delText>
        </w:r>
      </w:del>
      <w:r w:rsidR="008E1438" w:rsidRPr="00036F66">
        <w:rPr>
          <w:rFonts w:ascii="Times New Roman" w:hAnsi="Times New Roman" w:cs="Times New Roman"/>
          <w:sz w:val="24"/>
          <w:szCs w:val="24"/>
        </w:rPr>
        <w:t xml:space="preserve">.  </w:t>
      </w:r>
      <w:r w:rsidR="0019699F" w:rsidRPr="00036F66">
        <w:rPr>
          <w:rFonts w:ascii="Times New Roman" w:hAnsi="Times New Roman" w:cs="Times New Roman"/>
          <w:sz w:val="24"/>
          <w:szCs w:val="24"/>
        </w:rPr>
        <w:t>Integration then yields:</w:t>
      </w:r>
    </w:p>
    <w:p w14:paraId="6F7456D1" w14:textId="2610C895" w:rsidR="000D7CE0" w:rsidRPr="00036F66" w:rsidRDefault="000D7CE0"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0D469E" w:rsidRPr="00036F66">
        <w:rPr>
          <w:rFonts w:ascii="Times New Roman" w:hAnsi="Times New Roman" w:cs="Times New Roman"/>
          <w:sz w:val="24"/>
          <w:szCs w:val="24"/>
        </w:rPr>
        <w:tab/>
        <w:t>(4</w:t>
      </w:r>
      <w:r w:rsidR="00711318" w:rsidRPr="00036F66">
        <w:rPr>
          <w:rFonts w:ascii="Times New Roman" w:hAnsi="Times New Roman" w:cs="Times New Roman"/>
          <w:sz w:val="24"/>
          <w:szCs w:val="24"/>
        </w:rPr>
        <w:t>)</w:t>
      </w:r>
    </w:p>
    <w:p w14:paraId="5D3379A6" w14:textId="77777777" w:rsidR="00D269B9" w:rsidRPr="00036F66" w:rsidRDefault="00D269B9"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sz w:val="24"/>
          <w:szCs w:val="24"/>
        </w:rPr>
        <w:t>where</w:t>
      </w:r>
      <w:proofErr w:type="gramEnd"/>
    </w:p>
    <w:p w14:paraId="1ACEBA89" w14:textId="085FA166" w:rsidR="00D269B9" w:rsidRPr="00036F66" w:rsidRDefault="005F25DD" w:rsidP="00E76CE4">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z</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5730FB04" w14:textId="670F96E3" w:rsidR="0010212C" w:rsidRPr="00036F66" w:rsidRDefault="003B1F46"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proofErr w:type="spellStart"/>
      <w:r w:rsidRPr="00036F66">
        <w:rPr>
          <w:rFonts w:ascii="Times New Roman" w:hAnsi="Times New Roman" w:cs="Times New Roman"/>
          <w:i/>
          <w:sz w:val="24"/>
          <w:szCs w:val="24"/>
        </w:rPr>
        <w:t>Δ</w:t>
      </w:r>
      <w:r w:rsidRPr="00036F66">
        <w:rPr>
          <w:rFonts w:ascii="Times New Roman" w:hAnsi="Times New Roman" w:cs="Times New Roman"/>
          <w:i/>
          <w:sz w:val="24"/>
          <w:szCs w:val="24"/>
          <w:vertAlign w:val="subscript"/>
        </w:rPr>
        <w:t>t</w:t>
      </w:r>
      <w:proofErr w:type="spellEnd"/>
      <w:r w:rsidRPr="00036F66">
        <w:rPr>
          <w:rFonts w:ascii="Times New Roman" w:hAnsi="Times New Roman" w:cs="Times New Roman"/>
          <w:sz w:val="24"/>
          <w:szCs w:val="24"/>
        </w:rPr>
        <w:t xml:space="preserve"> is the number of time-periods</w:t>
      </w:r>
      <w:r w:rsidR="00024E4F" w:rsidRPr="00036F66">
        <w:rPr>
          <w:rFonts w:ascii="Times New Roman" w:hAnsi="Times New Roman" w:cs="Times New Roman"/>
          <w:sz w:val="24"/>
          <w:szCs w:val="24"/>
        </w:rPr>
        <w:t xml:space="preserve"> (weeks)</w:t>
      </w:r>
      <w:r w:rsidRPr="00036F66">
        <w:rPr>
          <w:rFonts w:ascii="Times New Roman" w:hAnsi="Times New Roman" w:cs="Times New Roman"/>
          <w:sz w:val="24"/>
          <w:szCs w:val="24"/>
        </w:rPr>
        <w:t xml:space="preserve"> e</w:t>
      </w:r>
      <w:r w:rsidR="006422CA" w:rsidRPr="00036F66">
        <w:rPr>
          <w:rFonts w:ascii="Times New Roman" w:hAnsi="Times New Roman" w:cs="Times New Roman"/>
          <w:sz w:val="24"/>
          <w:szCs w:val="24"/>
        </w:rPr>
        <w:t xml:space="preserve">lapsed </w:t>
      </w:r>
      <w:r w:rsidR="00603447" w:rsidRPr="00036F66">
        <w:rPr>
          <w:rFonts w:ascii="Times New Roman" w:hAnsi="Times New Roman" w:cs="Times New Roman"/>
          <w:sz w:val="24"/>
          <w:szCs w:val="24"/>
        </w:rPr>
        <w:t xml:space="preserve">between two times (e.g., tagging and subsequent recapture) </w:t>
      </w:r>
      <w:r w:rsidR="00C05994" w:rsidRPr="00036F66">
        <w:rPr>
          <w:rFonts w:ascii="Times New Roman" w:hAnsi="Times New Roman" w:cs="Times New Roman"/>
          <w:sz w:val="24"/>
          <w:szCs w:val="24"/>
        </w:rPr>
        <w:t xml:space="preserve">and </w:t>
      </w:r>
      <w:proofErr w:type="spellStart"/>
      <w:r w:rsidR="00C05994" w:rsidRPr="00036F66">
        <w:rPr>
          <w:rFonts w:ascii="Times New Roman" w:hAnsi="Times New Roman" w:cs="Times New Roman"/>
          <w:i/>
          <w:sz w:val="24"/>
          <w:szCs w:val="24"/>
        </w:rPr>
        <w:t>n</w:t>
      </w:r>
      <w:r w:rsidR="00C05994" w:rsidRPr="00036F66">
        <w:rPr>
          <w:rFonts w:ascii="Times New Roman" w:hAnsi="Times New Roman" w:cs="Times New Roman"/>
          <w:i/>
          <w:sz w:val="24"/>
          <w:szCs w:val="24"/>
          <w:vertAlign w:val="subscript"/>
        </w:rPr>
        <w:t>Δ</w:t>
      </w:r>
      <w:proofErr w:type="spellEnd"/>
      <w:r w:rsidR="00C05994" w:rsidRPr="00036F66">
        <w:rPr>
          <w:rFonts w:ascii="Times New Roman" w:hAnsi="Times New Roman" w:cs="Times New Roman"/>
          <w:sz w:val="24"/>
          <w:szCs w:val="24"/>
        </w:rPr>
        <w:t xml:space="preserve"> is the number of time-periods per year</w:t>
      </w:r>
      <w:r w:rsidR="00024E4F" w:rsidRPr="00036F66">
        <w:rPr>
          <w:rFonts w:ascii="Times New Roman" w:hAnsi="Times New Roman" w:cs="Times New Roman"/>
          <w:sz w:val="24"/>
          <w:szCs w:val="24"/>
        </w:rPr>
        <w:t xml:space="preserve"> (52.15)</w:t>
      </w:r>
      <w:r w:rsidR="00C05994" w:rsidRPr="00036F66">
        <w:rPr>
          <w:rFonts w:ascii="Times New Roman" w:hAnsi="Times New Roman" w:cs="Times New Roman"/>
          <w:sz w:val="24"/>
          <w:szCs w:val="24"/>
        </w:rPr>
        <w:t>,</w:t>
      </w:r>
      <w:r w:rsidR="006422CA" w:rsidRPr="00036F66">
        <w:rPr>
          <w:rFonts w:ascii="Times New Roman" w:hAnsi="Times New Roman" w:cs="Times New Roman"/>
          <w:sz w:val="24"/>
          <w:szCs w:val="24"/>
        </w:rPr>
        <w:t xml:space="preserve"> </w:t>
      </w:r>
      <w:r w:rsidR="00C05994" w:rsidRPr="00036F66">
        <w:rPr>
          <w:rFonts w:ascii="Times New Roman" w:hAnsi="Times New Roman" w:cs="Times New Roman"/>
          <w:sz w:val="24"/>
          <w:szCs w:val="24"/>
        </w:rPr>
        <w:t xml:space="preserve">such that </w:t>
      </w:r>
      <w:r w:rsidR="006422CA"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w:t>
      </w:r>
      <w:r w:rsidR="006422CA" w:rsidRPr="00036F66">
        <w:rPr>
          <w:rFonts w:ascii="Times New Roman" w:hAnsi="Times New Roman" w:cs="Times New Roman"/>
          <w:sz w:val="24"/>
          <w:szCs w:val="24"/>
        </w:rPr>
        <w:t>is</w:t>
      </w:r>
      <w:r w:rsidR="008E5E33" w:rsidRPr="00036F66">
        <w:rPr>
          <w:rFonts w:ascii="Times New Roman" w:hAnsi="Times New Roman" w:cs="Times New Roman"/>
          <w:sz w:val="24"/>
          <w:szCs w:val="24"/>
        </w:rPr>
        <w:t xml:space="preserve"> the Brody growth </w:t>
      </w:r>
      <w:r w:rsidR="006422CA" w:rsidRPr="00036F66">
        <w:rPr>
          <w:rFonts w:ascii="Times New Roman" w:hAnsi="Times New Roman" w:cs="Times New Roman"/>
          <w:sz w:val="24"/>
          <w:szCs w:val="24"/>
        </w:rPr>
        <w:t>coefficient</w:t>
      </w:r>
      <w:r w:rsidR="00C05994" w:rsidRPr="00036F66">
        <w:rPr>
          <w:rFonts w:ascii="Times New Roman" w:hAnsi="Times New Roman" w:cs="Times New Roman"/>
          <w:sz w:val="24"/>
          <w:szCs w:val="24"/>
        </w:rPr>
        <w:t xml:space="preserve"> (with units y</w:t>
      </w:r>
      <w:r w:rsidR="006D7AFB" w:rsidRPr="00036F66">
        <w:rPr>
          <w:rFonts w:ascii="Times New Roman" w:hAnsi="Times New Roman" w:cs="Times New Roman"/>
          <w:sz w:val="24"/>
          <w:szCs w:val="24"/>
        </w:rPr>
        <w:t>ea</w:t>
      </w:r>
      <w:r w:rsidR="00C05994" w:rsidRPr="00036F66">
        <w:rPr>
          <w:rFonts w:ascii="Times New Roman" w:hAnsi="Times New Roman" w:cs="Times New Roman"/>
          <w:sz w:val="24"/>
          <w:szCs w:val="24"/>
        </w:rPr>
        <w:t>r</w:t>
      </w:r>
      <w:r w:rsidR="006D7AFB" w:rsidRPr="00036F66">
        <w:rPr>
          <w:rFonts w:ascii="Times New Roman" w:hAnsi="Times New Roman" w:cs="Times New Roman"/>
          <w:sz w:val="24"/>
          <w:szCs w:val="24"/>
        </w:rPr>
        <w:t>s</w:t>
      </w:r>
      <w:r w:rsidR="00C05994" w:rsidRPr="00036F66">
        <w:rPr>
          <w:rFonts w:ascii="Times New Roman" w:hAnsi="Times New Roman" w:cs="Times New Roman"/>
          <w:sz w:val="24"/>
          <w:szCs w:val="24"/>
          <w:vertAlign w:val="superscript"/>
        </w:rPr>
        <w:t>-1</w:t>
      </w:r>
      <w:r w:rsidR="00C05994" w:rsidRPr="00036F66">
        <w:rPr>
          <w:rFonts w:ascii="Times New Roman" w:hAnsi="Times New Roman" w:cs="Times New Roman"/>
          <w:sz w:val="24"/>
          <w:szCs w:val="24"/>
        </w:rPr>
        <w:t>)</w:t>
      </w:r>
      <w:r w:rsidR="00A943BD" w:rsidRPr="00036F66">
        <w:rPr>
          <w:rFonts w:ascii="Times New Roman" w:hAnsi="Times New Roman" w:cs="Times New Roman"/>
          <w:sz w:val="24"/>
          <w:szCs w:val="24"/>
        </w:rPr>
        <w:t>, and</w:t>
      </w:r>
      <w:r w:rsidR="003C64A7" w:rsidRPr="00036F66">
        <w:rPr>
          <w:rFonts w:ascii="Times New Roman" w:hAnsi="Times New Roman" w:cs="Times New Roman"/>
          <w:sz w:val="24"/>
          <w:szCs w:val="24"/>
        </w:rPr>
        <w:t xml:space="preserve"> </w:t>
      </w:r>
      <w:proofErr w:type="spellStart"/>
      <w:r w:rsidR="003C64A7" w:rsidRPr="00036F66">
        <w:rPr>
          <w:rFonts w:ascii="Times New Roman" w:hAnsi="Times New Roman" w:cs="Times New Roman"/>
          <w:i/>
          <w:sz w:val="24"/>
          <w:szCs w:val="24"/>
        </w:rPr>
        <w:t>σ</w:t>
      </w:r>
      <w:r w:rsidR="003C64A7" w:rsidRPr="00036F66">
        <w:rPr>
          <w:rFonts w:ascii="Times New Roman" w:hAnsi="Times New Roman" w:cs="Times New Roman"/>
          <w:i/>
          <w:sz w:val="24"/>
          <w:szCs w:val="24"/>
          <w:vertAlign w:val="subscript"/>
        </w:rPr>
        <w:t>z</w:t>
      </w:r>
      <w:proofErr w:type="spellEnd"/>
      <w:r w:rsidR="00A943BD" w:rsidRPr="00036F66">
        <w:rPr>
          <w:rFonts w:ascii="Times New Roman" w:hAnsi="Times New Roman" w:cs="Times New Roman"/>
          <w:sz w:val="24"/>
          <w:szCs w:val="24"/>
        </w:rPr>
        <w:t xml:space="preserve"> </w:t>
      </w:r>
      <w:r w:rsidR="006A20AD" w:rsidRPr="00036F66">
        <w:rPr>
          <w:rFonts w:ascii="Times New Roman" w:hAnsi="Times New Roman" w:cs="Times New Roman"/>
          <w:sz w:val="24"/>
          <w:szCs w:val="24"/>
        </w:rPr>
        <w:t xml:space="preserve">is the </w:t>
      </w:r>
      <w:r w:rsidR="00603447" w:rsidRPr="00036F66">
        <w:rPr>
          <w:rFonts w:ascii="Times New Roman" w:hAnsi="Times New Roman" w:cs="Times New Roman"/>
          <w:sz w:val="24"/>
          <w:szCs w:val="24"/>
        </w:rPr>
        <w:t xml:space="preserve">magnitude of transient growth variation </w:t>
      </w:r>
      <w:r w:rsidR="004871D1" w:rsidRPr="00036F66">
        <w:rPr>
          <w:rFonts w:ascii="Times New Roman" w:hAnsi="Times New Roman" w:cs="Times New Roman"/>
          <w:sz w:val="24"/>
          <w:szCs w:val="24"/>
        </w:rPr>
        <w:t xml:space="preserve">(see Appendix </w:t>
      </w:r>
      <w:r w:rsidR="00730810" w:rsidRPr="00036F66">
        <w:rPr>
          <w:rFonts w:ascii="Times New Roman" w:hAnsi="Times New Roman" w:cs="Times New Roman"/>
          <w:sz w:val="24"/>
          <w:szCs w:val="24"/>
        </w:rPr>
        <w:t>A</w:t>
      </w:r>
      <w:r w:rsidR="004871D1" w:rsidRPr="00036F66">
        <w:rPr>
          <w:rFonts w:ascii="Times New Roman" w:hAnsi="Times New Roman" w:cs="Times New Roman"/>
          <w:sz w:val="24"/>
          <w:szCs w:val="24"/>
        </w:rPr>
        <w:t xml:space="preserve"> for derivation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5C011F" w:rsidRPr="00036F66">
        <w:rPr>
          <w:rFonts w:ascii="Times New Roman" w:hAnsi="Times New Roman" w:cs="Times New Roman"/>
          <w:sz w:val="24"/>
          <w:szCs w:val="24"/>
        </w:rPr>
        <w:t xml:space="preserve">, </w:t>
      </w:r>
      <w:r w:rsidR="00751DFE" w:rsidRPr="00036F66">
        <w:rPr>
          <w:rFonts w:ascii="Times New Roman" w:hAnsi="Times New Roman" w:cs="Times New Roman"/>
          <w:sz w:val="24"/>
          <w:szCs w:val="24"/>
        </w:rPr>
        <w:t xml:space="preserve">derived from </w:t>
      </w:r>
      <w:r w:rsidR="00751DFE"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{"citationID":"20g4b9jvos","properties":{"formattedCitation":"(Shelton et al., 2013)","plainCitation":"(Shelton et al., 2013)"},"citationItems":[{"id":"FRj1n57d/ahBPp1K4","uris":["http://zotero.org/users/251206/items/EFDWH7VZ"],"uri":["http://zotero.org/users/251206/items/EFDWH7VZ"],"itemData":{"id":"FRj1n57d/ahBPp1K4","type":"article-journal","title":"Separating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Nat."}}],"schema":"https://github.com/citation-style-language/schema/raw/master/csl-citation.json"} </w:instrText>
      </w:r>
      <w:r w:rsidR="00751DFE" w:rsidRPr="00036F66">
        <w:rPr>
          <w:rFonts w:ascii="Times New Roman" w:hAnsi="Times New Roman" w:cs="Times New Roman"/>
          <w:sz w:val="24"/>
          <w:szCs w:val="24"/>
        </w:rPr>
        <w:fldChar w:fldCharType="separate"/>
      </w:r>
      <w:r w:rsidR="00751DFE" w:rsidRPr="00036F66">
        <w:rPr>
          <w:rFonts w:ascii="Times New Roman" w:hAnsi="Times New Roman" w:cs="Times New Roman"/>
          <w:sz w:val="24"/>
        </w:rPr>
        <w:t>Shelton et al., 2013</w:t>
      </w:r>
      <w:r w:rsidR="00751DFE" w:rsidRPr="00036F66">
        <w:rPr>
          <w:rFonts w:ascii="Times New Roman" w:hAnsi="Times New Roman" w:cs="Times New Roman"/>
          <w:sz w:val="24"/>
          <w:szCs w:val="24"/>
        </w:rPr>
        <w:fldChar w:fldCharType="end"/>
      </w:r>
      <w:r w:rsidR="004871D1" w:rsidRPr="00036F66">
        <w:rPr>
          <w:rFonts w:ascii="Times New Roman" w:hAnsi="Times New Roman" w:cs="Times New Roman"/>
          <w:sz w:val="24"/>
          <w:szCs w:val="24"/>
        </w:rPr>
        <w:t>)</w:t>
      </w:r>
      <w:r w:rsidR="00C05994" w:rsidRPr="00036F66">
        <w:rPr>
          <w:rFonts w:ascii="Times New Roman" w:hAnsi="Times New Roman" w:cs="Times New Roman"/>
          <w:sz w:val="24"/>
          <w:szCs w:val="24"/>
        </w:rPr>
        <w:t>.</w:t>
      </w:r>
      <w:r w:rsidR="00FD7A35" w:rsidRPr="00036F66">
        <w:rPr>
          <w:rFonts w:ascii="Times New Roman" w:hAnsi="Times New Roman" w:cs="Times New Roman"/>
          <w:sz w:val="24"/>
          <w:szCs w:val="24"/>
        </w:rPr>
        <w:t xml:space="preserve"> </w:t>
      </w:r>
      <w:r w:rsidR="002648DA"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In this study, we use a time interval of one week (7 days).  We confirm that results are similar for other small time intervals (i.e., days or months), but found that an annual time interval resulted in parameter estimates yielding biased high growth schedules.  </w:t>
      </w:r>
      <w:r w:rsidR="00DF3C5E" w:rsidRPr="00036F66">
        <w:rPr>
          <w:rFonts w:ascii="Times New Roman" w:hAnsi="Times New Roman" w:cs="Times New Roman"/>
          <w:sz w:val="24"/>
          <w:szCs w:val="24"/>
        </w:rPr>
        <w:t xml:space="preserve">We assume that all age-0 individuals have a length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0</w:t>
      </w:r>
      <w:proofErr w:type="gramStart"/>
      <w:r w:rsidR="00DF3C5E" w:rsidRPr="00036F66">
        <w:rPr>
          <w:rFonts w:ascii="Times New Roman" w:hAnsi="Times New Roman" w:cs="Times New Roman"/>
          <w:i/>
          <w:sz w:val="24"/>
          <w:szCs w:val="24"/>
          <w:vertAlign w:val="subscript"/>
        </w:rPr>
        <w:t>,s</w:t>
      </w:r>
      <w:proofErr w:type="gramEnd"/>
      <w:r w:rsidR="00DF3C5E" w:rsidRPr="00036F66">
        <w:rPr>
          <w:rFonts w:ascii="Times New Roman" w:hAnsi="Times New Roman" w:cs="Times New Roman"/>
          <w:sz w:val="24"/>
          <w:szCs w:val="24"/>
        </w:rPr>
        <w:t xml:space="preserve"> that differs between males </w:t>
      </w:r>
      <w:r w:rsidR="00DF3C5E" w:rsidRPr="00036F66">
        <w:rPr>
          <w:rFonts w:ascii="Times New Roman" w:hAnsi="Times New Roman" w:cs="Times New Roman"/>
          <w:i/>
          <w:sz w:val="24"/>
          <w:szCs w:val="24"/>
        </w:rPr>
        <w:t>(s=0</w:t>
      </w:r>
      <w:r w:rsidR="00DF3C5E" w:rsidRPr="00036F66">
        <w:rPr>
          <w:rFonts w:ascii="Times New Roman" w:hAnsi="Times New Roman" w:cs="Times New Roman"/>
          <w:sz w:val="24"/>
          <w:szCs w:val="24"/>
        </w:rPr>
        <w:t xml:space="preserve">) and females </w:t>
      </w:r>
      <w:r w:rsidR="00DF3C5E" w:rsidRPr="00036F66">
        <w:rPr>
          <w:rFonts w:ascii="Times New Roman" w:hAnsi="Times New Roman" w:cs="Times New Roman"/>
          <w:i/>
          <w:sz w:val="24"/>
          <w:szCs w:val="24"/>
        </w:rPr>
        <w:t>(s=1</w:t>
      </w:r>
      <w:r w:rsidR="00DF3C5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estimate length</w:t>
      </w:r>
      <w:r w:rsidR="00DF3C5E" w:rsidRPr="00036F66">
        <w:rPr>
          <w:rFonts w:ascii="Times New Roman" w:hAnsi="Times New Roman" w:cs="Times New Roman"/>
          <w:sz w:val="24"/>
          <w:szCs w:val="24"/>
        </w:rPr>
        <w:t xml:space="preserve">-at-birth for each sex.  Eq. 4 can then be used to calculate the predicted length at of first capture </w:t>
      </w:r>
      <w:proofErr w:type="gramStart"/>
      <w:r w:rsidR="00DF3C5E" w:rsidRPr="00036F66">
        <w:rPr>
          <w:rFonts w:ascii="Times New Roman" w:hAnsi="Times New Roman" w:cs="Times New Roman"/>
          <w:i/>
          <w:sz w:val="24"/>
          <w:szCs w:val="24"/>
        </w:rPr>
        <w:t>L(</w:t>
      </w:r>
      <w:proofErr w:type="gramEnd"/>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00DF3C5E"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where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time between first tagging and recapture</w:t>
      </w:r>
      <w:r w:rsidR="007C145E" w:rsidRPr="00036F66">
        <w:rPr>
          <w:rFonts w:ascii="Times New Roman" w:hAnsi="Times New Roman" w:cs="Times New Roman"/>
          <w:sz w:val="24"/>
          <w:szCs w:val="24"/>
        </w:rPr>
        <w:t xml:space="preserve"> (time at liberty)</w:t>
      </w:r>
      <w:r w:rsidR="00DF3C5E" w:rsidRPr="00036F66">
        <w:rPr>
          <w:rFonts w:ascii="Times New Roman" w:hAnsi="Times New Roman" w:cs="Times New Roman"/>
          <w:sz w:val="24"/>
          <w:szCs w:val="24"/>
        </w:rPr>
        <w:t xml:space="preserve">, and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age at recapture as determined from conventional ageing methods.</w:t>
      </w:r>
      <w:ins w:id="1" w:author="darcy" w:date="2015-05-13T11:09:00Z">
        <w:r w:rsidR="00337921">
          <w:rPr>
            <w:rFonts w:ascii="Times New Roman" w:hAnsi="Times New Roman" w:cs="Times New Roman"/>
            <w:sz w:val="24"/>
            <w:szCs w:val="24"/>
          </w:rPr>
          <w:t xml:space="preserve">  Ageing is assumed to be done without error.</w:t>
        </w:r>
      </w:ins>
      <w:del w:id="2" w:author="darcy" w:date="2015-05-13T11:09:00Z">
        <w:r w:rsidR="00337921" w:rsidDel="00337921">
          <w:rPr>
            <w:rFonts w:ascii="Times New Roman" w:hAnsi="Times New Roman" w:cs="Times New Roman"/>
            <w:sz w:val="24"/>
            <w:szCs w:val="24"/>
          </w:rPr>
          <w:delText xml:space="preserve">  </w:delText>
        </w:r>
      </w:del>
    </w:p>
    <w:p w14:paraId="3F76F4AB" w14:textId="24E60808" w:rsidR="0010212C" w:rsidRPr="00036F66" w:rsidRDefault="0010212C"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observed length for each individual upon first tagging</w:t>
      </w:r>
      <w:r w:rsidR="00DF3C5E" w:rsidRPr="00036F66">
        <w:rPr>
          <w:rFonts w:ascii="Times New Roman" w:hAnsi="Times New Roman" w:cs="Times New Roman"/>
          <w:i/>
          <w:sz w:val="24"/>
          <w:szCs w:val="24"/>
        </w:rPr>
        <w:t xml:space="preserve">  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t>
      </w:r>
      <w:r w:rsidRPr="00036F66">
        <w:rPr>
          <w:rFonts w:ascii="Times New Roman" w:hAnsi="Times New Roman" w:cs="Times New Roman"/>
          <w:sz w:val="24"/>
          <w:szCs w:val="24"/>
        </w:rPr>
        <w:t>is assumed to follow a normal distribution with a fixed coefficient of variation (</w:t>
      </w:r>
      <w:r w:rsidR="00A943BD" w:rsidRPr="00036F66">
        <w:rPr>
          <w:rFonts w:ascii="Times New Roman" w:hAnsi="Times New Roman" w:cs="Times New Roman"/>
          <w:sz w:val="24"/>
          <w:szCs w:val="24"/>
        </w:rPr>
        <w:t xml:space="preserve">c.v., </w:t>
      </w:r>
      <w:r w:rsidRPr="00036F66">
        <w:rPr>
          <w:rFonts w:ascii="Times New Roman" w:hAnsi="Times New Roman" w:cs="Times New Roman"/>
          <w:sz w:val="24"/>
          <w:szCs w:val="24"/>
        </w:rPr>
        <w:t xml:space="preserve">representing observation error caused by at-sea length measurements) given the estimated length at that age </w:t>
      </w:r>
      <w:r w:rsidRPr="00036F66">
        <w:rPr>
          <w:rFonts w:ascii="Times New Roman" w:hAnsi="Times New Roman" w:cs="Times New Roman"/>
          <w:i/>
          <w:sz w:val="24"/>
          <w:szCs w:val="24"/>
        </w:rPr>
        <w:t>L(t)</w:t>
      </w:r>
      <w:r w:rsidRPr="00036F66">
        <w:rPr>
          <w:rFonts w:ascii="Times New Roman" w:hAnsi="Times New Roman" w:cs="Times New Roman"/>
          <w:sz w:val="24"/>
          <w:szCs w:val="24"/>
        </w:rPr>
        <w:t>:</w:t>
      </w:r>
    </w:p>
    <w:p w14:paraId="056ACDED" w14:textId="5487A459" w:rsidR="0010212C" w:rsidRPr="00036F66" w:rsidRDefault="005F25DD"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obs</m:t>
            </m:r>
          </m:sub>
        </m:sSub>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obs</m:t>
                </m:r>
              </m:sub>
              <m:sup>
                <m:r>
                  <w:rPr>
                    <w:rFonts w:ascii="Cambria Math" w:hAnsi="Cambria Math" w:cs="Times New Roman"/>
                    <w:sz w:val="24"/>
                    <w:szCs w:val="24"/>
                  </w:rPr>
                  <m:t>2</m:t>
                </m:r>
              </m:sup>
            </m:sSubSup>
          </m:e>
        </m:d>
      </m:oMath>
      <w:r w:rsidR="0010212C" w:rsidRPr="00036F66">
        <w:rPr>
          <w:rFonts w:ascii="Times New Roman" w:hAnsi="Times New Roman" w:cs="Times New Roman"/>
          <w:iCs/>
          <w:sz w:val="24"/>
          <w:szCs w:val="24"/>
        </w:rPr>
        <w:tab/>
        <w:t>(</w:t>
      </w:r>
      <w:r w:rsidR="00C03356" w:rsidRPr="00036F66">
        <w:rPr>
          <w:rFonts w:ascii="Times New Roman" w:hAnsi="Times New Roman" w:cs="Times New Roman"/>
          <w:iCs/>
          <w:sz w:val="24"/>
          <w:szCs w:val="24"/>
        </w:rPr>
        <w:t>5</w:t>
      </w:r>
      <w:r w:rsidR="0010212C" w:rsidRPr="00036F66">
        <w:rPr>
          <w:rFonts w:ascii="Times New Roman" w:hAnsi="Times New Roman" w:cs="Times New Roman"/>
          <w:iCs/>
          <w:sz w:val="24"/>
          <w:szCs w:val="24"/>
        </w:rPr>
        <w:t>)</w:t>
      </w:r>
    </w:p>
    <w:p w14:paraId="0A290EFF" w14:textId="4E0B1DE1" w:rsidR="00FC052D" w:rsidRPr="00036F66" w:rsidRDefault="0010212C"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iCs/>
          <w:sz w:val="24"/>
          <w:szCs w:val="24"/>
        </w:rPr>
        <w:t xml:space="preserve">where </w:t>
      </w:r>
      <w:proofErr w:type="gramEnd"/>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obs</m:t>
            </m:r>
          </m:sub>
        </m:sSub>
        <m:r>
          <w:rPr>
            <w:rFonts w:ascii="Cambria Math" w:hAnsi="Cambria Math" w:cs="Times New Roman"/>
            <w:sz w:val="24"/>
            <w:szCs w:val="24"/>
          </w:rPr>
          <m:t>L(t)</m:t>
        </m:r>
      </m:oMath>
      <w:r w:rsidRPr="00036F66">
        <w:rPr>
          <w:rFonts w:ascii="Times New Roman" w:hAnsi="Times New Roman" w:cs="Times New Roman"/>
          <w:sz w:val="24"/>
          <w:szCs w:val="24"/>
        </w:rPr>
        <w:t xml:space="preserve">, and and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is the </w:t>
      </w:r>
      <w:r w:rsidR="00A943BD" w:rsidRPr="00036F66">
        <w:rPr>
          <w:rFonts w:ascii="Times New Roman" w:hAnsi="Times New Roman" w:cs="Times New Roman"/>
          <w:sz w:val="24"/>
          <w:szCs w:val="24"/>
        </w:rPr>
        <w:t>c.v.</w:t>
      </w:r>
      <w:r w:rsidR="002C694D" w:rsidRPr="00036F66">
        <w:rPr>
          <w:rFonts w:ascii="Times New Roman" w:hAnsi="Times New Roman" w:cs="Times New Roman"/>
          <w:sz w:val="24"/>
          <w:szCs w:val="24"/>
        </w:rPr>
        <w:t xml:space="preserve"> of observed growth.</w:t>
      </w:r>
    </w:p>
    <w:p w14:paraId="71CFDAD5" w14:textId="77777777" w:rsidR="002C694D" w:rsidRPr="00036F66" w:rsidRDefault="002C694D" w:rsidP="00E76CE4">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4DB89FCB" w:rsidR="00DF4D0D" w:rsidRPr="00036F66" w:rsidRDefault="0090245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w:t>
      </w:r>
      <w:r w:rsidR="00DF4D0D" w:rsidRPr="00036F66">
        <w:rPr>
          <w:rFonts w:ascii="Times New Roman" w:hAnsi="Times New Roman" w:cs="Times New Roman"/>
          <w:noProof w:val="0"/>
          <w:sz w:val="24"/>
          <w:szCs w:val="24"/>
        </w:rPr>
        <w:t xml:space="preserve"> Estimation</w:t>
      </w:r>
    </w:p>
    <w:p w14:paraId="46DB4A56" w14:textId="4E50B823" w:rsidR="00DF4D0D" w:rsidRPr="00036F66" w:rsidRDefault="00DF4D0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We </w:t>
      </w:r>
      <w:r w:rsidR="00C03356" w:rsidRPr="00036F66">
        <w:rPr>
          <w:rFonts w:ascii="Times New Roman" w:hAnsi="Times New Roman" w:cs="Times New Roman"/>
          <w:sz w:val="24"/>
          <w:szCs w:val="24"/>
        </w:rPr>
        <w:t>estimate the value of fixed effects in this model (</w:t>
      </w:r>
      <w:r w:rsidR="00F46B9B" w:rsidRPr="00036F66">
        <w:rPr>
          <w:rFonts w:ascii="Times New Roman" w:hAnsi="Times New Roman" w:cs="Times New Roman"/>
          <w:i/>
          <w:sz w:val="24"/>
          <w:szCs w:val="24"/>
        </w:rPr>
        <w:t>L</w:t>
      </w:r>
      <w:r w:rsidR="00F46B9B" w:rsidRPr="00036F66">
        <w:rPr>
          <w:rFonts w:ascii="Times New Roman" w:hAnsi="Times New Roman" w:cs="Times New Roman"/>
          <w:i/>
          <w:sz w:val="24"/>
          <w:szCs w:val="24"/>
          <w:vertAlign w:val="subscript"/>
        </w:rPr>
        <w:t>0</w:t>
      </w:r>
      <w:r w:rsidR="00F46B9B" w:rsidRPr="00036F66">
        <w:rPr>
          <w:rFonts w:ascii="Times New Roman" w:hAnsi="Times New Roman" w:cs="Times New Roman"/>
          <w:sz w:val="24"/>
          <w:szCs w:val="24"/>
        </w:rPr>
        <w:t xml:space="preserve">, </w:t>
      </w:r>
      <w:proofErr w:type="spellStart"/>
      <w:r w:rsidR="006C7AB4" w:rsidRPr="00036F66">
        <w:rPr>
          <w:rFonts w:ascii="Times New Roman" w:hAnsi="Times New Roman" w:cs="Times New Roman"/>
          <w:i/>
          <w:sz w:val="24"/>
          <w:szCs w:val="24"/>
        </w:rPr>
        <w:t>μ</w:t>
      </w:r>
      <w:r w:rsidR="006C7AB4" w:rsidRPr="00036F66">
        <w:rPr>
          <w:rFonts w:ascii="Times New Roman" w:hAnsi="Times New Roman" w:cs="Times New Roman"/>
          <w:i/>
          <w:sz w:val="24"/>
          <w:szCs w:val="24"/>
          <w:vertAlign w:val="subscript"/>
        </w:rPr>
        <w:t>k</w:t>
      </w:r>
      <w:proofErr w:type="spellEnd"/>
      <w:r w:rsidR="00C03356" w:rsidRPr="00036F66">
        <w:rPr>
          <w:rFonts w:ascii="Times New Roman" w:hAnsi="Times New Roman" w:cs="Times New Roman"/>
          <w:sz w:val="24"/>
          <w:szCs w:val="24"/>
        </w:rPr>
        <w:t xml:space="preserve">, </w:t>
      </w:r>
      <w:proofErr w:type="spellStart"/>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k</w:t>
      </w:r>
      <w:proofErr w:type="spellEnd"/>
      <w:r w:rsidR="00C03356" w:rsidRPr="00036F66">
        <w:rPr>
          <w:rFonts w:ascii="Times New Roman" w:hAnsi="Times New Roman" w:cs="Times New Roman"/>
          <w:sz w:val="24"/>
          <w:szCs w:val="24"/>
        </w:rPr>
        <w:t xml:space="preserve">, </w:t>
      </w:r>
      <w:r w:rsidR="007B32D6" w:rsidRPr="00036F66">
        <w:rPr>
          <w:rFonts w:ascii="Times New Roman" w:hAnsi="Times New Roman" w:cs="Times New Roman"/>
          <w:i/>
          <w:sz w:val="24"/>
          <w:szCs w:val="24"/>
        </w:rPr>
        <w:t>γ</w:t>
      </w:r>
      <w:r w:rsidR="00C03356" w:rsidRPr="00036F66">
        <w:rPr>
          <w:rFonts w:ascii="Times New Roman" w:hAnsi="Times New Roman" w:cs="Times New Roman"/>
          <w:sz w:val="24"/>
          <w:szCs w:val="24"/>
        </w:rPr>
        <w:t xml:space="preserve">, </w:t>
      </w:r>
      <w:proofErr w:type="spellStart"/>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z</w:t>
      </w:r>
      <w:proofErr w:type="spellEnd"/>
      <w:r w:rsidR="00C03356" w:rsidRPr="00036F66">
        <w:rPr>
          <w:rFonts w:ascii="Times New Roman" w:hAnsi="Times New Roman" w:cs="Times New Roman"/>
          <w:sz w:val="24"/>
          <w:szCs w:val="24"/>
        </w:rPr>
        <w:t>,</w:t>
      </w:r>
      <w:r w:rsidR="002031BF" w:rsidRPr="00036F66">
        <w:rPr>
          <w:rFonts w:ascii="Times New Roman" w:hAnsi="Times New Roman" w:cs="Times New Roman"/>
          <w:sz w:val="24"/>
          <w:szCs w:val="24"/>
        </w:rPr>
        <w:t xml:space="preserve"> </w:t>
      </w:r>
      <w:r w:rsidR="002031BF" w:rsidRPr="00036F66">
        <w:rPr>
          <w:rFonts w:ascii="Times New Roman" w:hAnsi="Times New Roman" w:cs="Times New Roman"/>
          <w:i/>
          <w:sz w:val="24"/>
          <w:szCs w:val="24"/>
        </w:rPr>
        <w:t>c</w:t>
      </w:r>
      <w:r w:rsidR="002031BF" w:rsidRPr="00036F66">
        <w:rPr>
          <w:rFonts w:ascii="Times New Roman" w:hAnsi="Times New Roman" w:cs="Times New Roman"/>
          <w:i/>
          <w:sz w:val="24"/>
          <w:szCs w:val="24"/>
          <w:vertAlign w:val="subscript"/>
        </w:rPr>
        <w:t>obs</w:t>
      </w:r>
      <w:r w:rsidR="00C03356" w:rsidRPr="00036F66">
        <w:rPr>
          <w:rFonts w:ascii="Times New Roman" w:hAnsi="Times New Roman" w:cs="Times New Roman"/>
          <w:sz w:val="24"/>
          <w:szCs w:val="24"/>
        </w:rPr>
        <w:t xml:space="preserve">) using maximum marginal likelihood while </w:t>
      </w:r>
      <w:r w:rsidR="00603447" w:rsidRPr="00036F66">
        <w:rPr>
          <w:rFonts w:ascii="Times New Roman" w:hAnsi="Times New Roman" w:cs="Times New Roman"/>
          <w:sz w:val="24"/>
          <w:szCs w:val="24"/>
        </w:rPr>
        <w:t xml:space="preserve">integrating </w:t>
      </w:r>
      <w:r w:rsidR="00C03356" w:rsidRPr="00036F66">
        <w:rPr>
          <w:rFonts w:ascii="Times New Roman" w:hAnsi="Times New Roman" w:cs="Times New Roman"/>
          <w:sz w:val="24"/>
          <w:szCs w:val="24"/>
        </w:rPr>
        <w:t xml:space="preserve">across the probability of all random variables representing </w:t>
      </w:r>
      <w:r w:rsidR="005C011F" w:rsidRPr="00036F66">
        <w:rPr>
          <w:rFonts w:ascii="Times New Roman" w:hAnsi="Times New Roman" w:cs="Times New Roman"/>
          <w:sz w:val="24"/>
          <w:szCs w:val="24"/>
        </w:rPr>
        <w:t xml:space="preserve">persistent and transient </w:t>
      </w:r>
      <w:r w:rsidR="00C03356" w:rsidRPr="00036F66">
        <w:rPr>
          <w:rFonts w:ascii="Times New Roman" w:hAnsi="Times New Roman" w:cs="Times New Roman"/>
          <w:sz w:val="24"/>
          <w:szCs w:val="24"/>
        </w:rPr>
        <w:t xml:space="preserve">variation among individuals </w:t>
      </w:r>
      <w:r w:rsidR="00C03356"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{"citationID":"8vhi5t7nu","properties":{"formattedCitation":"(Thorson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C03356"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C03356" w:rsidRPr="00036F66">
        <w:rPr>
          <w:rFonts w:ascii="Times New Roman" w:hAnsi="Times New Roman" w:cs="Times New Roman"/>
          <w:sz w:val="24"/>
          <w:szCs w:val="24"/>
        </w:rPr>
        <w:fldChar w:fldCharType="end"/>
      </w:r>
      <w:r w:rsidR="00C03356" w:rsidRPr="00036F66">
        <w:rPr>
          <w:rFonts w:ascii="Times New Roman" w:hAnsi="Times New Roman" w:cs="Times New Roman"/>
          <w:sz w:val="24"/>
          <w:szCs w:val="24"/>
        </w:rPr>
        <w:t xml:space="preserve">.  Preliminary exploration using data for the case study (explained below) suggested that </w:t>
      </w:r>
      <w:r w:rsidR="00C03356" w:rsidRPr="00036F66">
        <w:rPr>
          <w:rFonts w:ascii="Times New Roman" w:hAnsi="Times New Roman" w:cs="Times New Roman"/>
          <w:i/>
          <w:sz w:val="24"/>
          <w:szCs w:val="24"/>
        </w:rPr>
        <w:t xml:space="preserve">Ψ </w:t>
      </w:r>
      <w:r w:rsidR="00C03356" w:rsidRPr="00036F66">
        <w:rPr>
          <w:rFonts w:ascii="Times New Roman" w:hAnsi="Times New Roman" w:cs="Times New Roman"/>
          <w:sz w:val="24"/>
          <w:szCs w:val="24"/>
        </w:rPr>
        <w:t>was not estimable</w:t>
      </w:r>
      <w:r w:rsidR="00603447" w:rsidRPr="00036F66">
        <w:rPr>
          <w:rFonts w:ascii="Times New Roman" w:hAnsi="Times New Roman" w:cs="Times New Roman"/>
          <w:sz w:val="24"/>
          <w:szCs w:val="24"/>
        </w:rPr>
        <w:t xml:space="preserve"> for our data set</w:t>
      </w:r>
      <w:r w:rsidR="00C03356" w:rsidRPr="00036F66">
        <w:rPr>
          <w:rFonts w:ascii="Times New Roman" w:hAnsi="Times New Roman" w:cs="Times New Roman"/>
          <w:sz w:val="24"/>
          <w:szCs w:val="24"/>
        </w:rPr>
        <w:t xml:space="preserve">, so we proceed by fixing </w:t>
      </w:r>
      <w:r w:rsidR="00C03356" w:rsidRPr="00036F66">
        <w:rPr>
          <w:rFonts w:ascii="Times New Roman" w:hAnsi="Times New Roman" w:cs="Times New Roman"/>
          <w:i/>
          <w:sz w:val="24"/>
          <w:szCs w:val="24"/>
        </w:rPr>
        <w:t>Ψ=0</w:t>
      </w:r>
      <w:r w:rsidR="00C03356" w:rsidRPr="00036F66">
        <w:rPr>
          <w:rFonts w:ascii="Times New Roman" w:hAnsi="Times New Roman" w:cs="Times New Roman"/>
          <w:sz w:val="24"/>
          <w:szCs w:val="24"/>
        </w:rPr>
        <w:t xml:space="preserve">.  Parameter estimation is conducted </w:t>
      </w:r>
      <w:r w:rsidRPr="00036F66">
        <w:rPr>
          <w:rFonts w:ascii="Times New Roman" w:hAnsi="Times New Roman" w:cs="Times New Roman"/>
          <w:sz w:val="24"/>
          <w:szCs w:val="24"/>
        </w:rPr>
        <w:t>using Template Model Builder (</w:t>
      </w:r>
      <w:r w:rsidR="00C03356" w:rsidRPr="00036F66">
        <w:rPr>
          <w:rFonts w:ascii="Times New Roman" w:hAnsi="Times New Roman" w:cs="Times New Roman"/>
          <w:sz w:val="24"/>
          <w:szCs w:val="24"/>
        </w:rPr>
        <w:t>TMB;</w:t>
      </w:r>
      <w:r w:rsidR="005756B6" w:rsidRPr="00036F66">
        <w:rPr>
          <w:rFonts w:ascii="Times New Roman" w:hAnsi="Times New Roman" w:cs="Times New Roman"/>
          <w:sz w:val="24"/>
          <w:szCs w:val="24"/>
        </w:rPr>
        <w:t xml:space="preserve"> </w:t>
      </w:r>
      <w:r w:rsidR="005756B6" w:rsidRPr="00036F66">
        <w:rPr>
          <w:rFonts w:ascii="Times New Roman" w:hAnsi="Times New Roman" w:cs="Times New Roman"/>
          <w:sz w:val="24"/>
          <w:szCs w:val="24"/>
        </w:rPr>
        <w:fldChar w:fldCharType="begin"/>
      </w:r>
      <w:r w:rsidR="005756B6" w:rsidRPr="00036F66">
        <w:rPr>
          <w:rFonts w:ascii="Times New Roman" w:hAnsi="Times New Roman" w:cs="Times New Roman"/>
          <w:sz w:val="24"/>
          <w:szCs w:val="24"/>
        </w:rPr>
        <w:instrText xml:space="preserve"> ADDIN ZOTERO_ITEM CSL_CITATION {"citationID":"4dkdeuu6c","properties":{"formattedCitation":"(Kristensen, 2014; Kristensen et al., In press)","plainCitation":"(Kristensen, 2014; Kristensen et al., In press)"},"citationItems":[{"id":23,"uris":["http://zotero.org/users/local/UQR2zlZa/items/ANIBZQ6N"],"uri":["http://zotero.org/users/local/UQR2zlZa/items/ANIBZQ6N"],"itemData":{"id":23,"type":"book","title":"General random effect model builder tool inspired by ADMB","URL":"https://github.com/kaskr/adcomp","author":[{"family":"Kristensen","given":"Kasper"}],"issued":{"date-parts":[["2014"]]}}},{"id":19,"uris":["http://zotero.org/users/local/UQR2zlZa/items/RIDX5EQJ"],"uri":["http://zotero.org/users/local/UQR2zlZa/items/RIDX5EQJ"],"itemData":{"id":19,"type":"article-journal","title":"Template Model Builder TMB","container-title":"Journal of Statistical Software","author":[{"family":"Kristensen","given":"Kasper"},{"family":"Nielsen","given":"A."},{"family":"Berg","given":"C.W."},{"family":"Skaug","given":"Hans J."}],"issued":{"literal":"In press"}}}],"schema":"https://github.com/citation-style-language/schema/raw/master/csl-citation.json"}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Kristensen, 2014; Kristensen et al., In press</w:t>
      </w:r>
      <w:r w:rsidR="005756B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 xml:space="preserve">available from: </w:t>
      </w:r>
      <w:hyperlink r:id="rId8" w:history="1">
        <w:r w:rsidRPr="00036F66">
          <w:rPr>
            <w:rStyle w:val="Hyperlink"/>
            <w:rFonts w:ascii="Times New Roman" w:hAnsi="Times New Roman" w:cs="Times New Roman"/>
            <w:sz w:val="24"/>
            <w:szCs w:val="24"/>
          </w:rPr>
          <w:t>https://github.com/kaskr/adcomp</w:t>
        </w:r>
      </w:hyperlink>
      <w:r w:rsidRPr="00036F66">
        <w:rPr>
          <w:rFonts w:ascii="Times New Roman" w:hAnsi="Times New Roman" w:cs="Times New Roman"/>
          <w:sz w:val="24"/>
          <w:szCs w:val="24"/>
        </w:rPr>
        <w:t xml:space="preserve">) software called from the R statistical environment </w:t>
      </w:r>
      <w:r w:rsidRPr="00036F66">
        <w:rPr>
          <w:rFonts w:ascii="Times New Roman" w:hAnsi="Times New Roman" w:cs="Times New Roman"/>
          <w:sz w:val="24"/>
          <w:szCs w:val="24"/>
        </w:rPr>
        <w:fldChar w:fldCharType="begin"/>
      </w:r>
      <w:r w:rsidR="00587D96" w:rsidRPr="00036F66">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sidRPr="00036F66">
        <w:rPr>
          <w:rFonts w:ascii="Times New Roman" w:hAnsi="Times New Roman" w:cs="Times New Roman"/>
          <w:sz w:val="24"/>
          <w:szCs w:val="24"/>
        </w:rPr>
        <w:fldChar w:fldCharType="separate"/>
      </w:r>
      <w:r w:rsidR="00587D96" w:rsidRPr="00036F66">
        <w:rPr>
          <w:rFonts w:ascii="Times New Roman" w:hAnsi="Times New Roman" w:cs="Times New Roman"/>
          <w:sz w:val="24"/>
        </w:rPr>
        <w:t>(R Core Development Team, 2013)</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all code necessary for replicating the case study and simulation experiment are publicly available </w:t>
      </w:r>
      <w:r w:rsidR="00C03356" w:rsidRPr="00036F66">
        <w:rPr>
          <w:rFonts w:ascii="Times New Roman" w:hAnsi="Times New Roman" w:cs="Times New Roman"/>
          <w:sz w:val="24"/>
          <w:szCs w:val="24"/>
        </w:rPr>
        <w:t>(</w:t>
      </w:r>
      <w:hyperlink r:id="rId9" w:history="1">
        <w:r w:rsidR="00C670D8" w:rsidRPr="00036F66">
          <w:rPr>
            <w:rStyle w:val="Hyperlink"/>
            <w:rFonts w:ascii="Times New Roman" w:hAnsi="Times New Roman" w:cs="Times New Roman"/>
            <w:sz w:val="24"/>
            <w:szCs w:val="24"/>
          </w:rPr>
          <w:t>https://github.com/quantifish/TagGrowth</w:t>
        </w:r>
      </w:hyperlink>
      <w:r w:rsidR="00BF6E2C" w:rsidRPr="00036F66">
        <w:rPr>
          <w:rFonts w:ascii="Times New Roman" w:hAnsi="Times New Roman" w:cs="Times New Roman"/>
          <w:sz w:val="24"/>
          <w:szCs w:val="24"/>
        </w:rPr>
        <w:t>;</w:t>
      </w:r>
      <w:r w:rsidR="00C670D8"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Appendix </w:t>
      </w:r>
      <w:r w:rsidR="00730810" w:rsidRPr="00036F66">
        <w:rPr>
          <w:rFonts w:ascii="Times New Roman" w:hAnsi="Times New Roman" w:cs="Times New Roman"/>
          <w:sz w:val="24"/>
          <w:szCs w:val="24"/>
        </w:rPr>
        <w:t>B</w:t>
      </w:r>
      <w:r w:rsidR="007061BB" w:rsidRPr="00036F66">
        <w:rPr>
          <w:rFonts w:ascii="Times New Roman" w:hAnsi="Times New Roman" w:cs="Times New Roman"/>
          <w:sz w:val="24"/>
          <w:szCs w:val="24"/>
        </w:rPr>
        <w:t>)</w:t>
      </w:r>
      <w:r w:rsidRPr="00036F66">
        <w:rPr>
          <w:rFonts w:ascii="Times New Roman" w:hAnsi="Times New Roman" w:cs="Times New Roman"/>
          <w:sz w:val="24"/>
          <w:szCs w:val="24"/>
        </w:rPr>
        <w:t>.</w:t>
      </w:r>
      <w:r w:rsidR="0010212C" w:rsidRPr="00036F66">
        <w:rPr>
          <w:rFonts w:ascii="Times New Roman" w:hAnsi="Times New Roman" w:cs="Times New Roman"/>
          <w:sz w:val="24"/>
          <w:szCs w:val="24"/>
        </w:rPr>
        <w:t xml:space="preserve">  The marginal likelihood is then maximized using conventional nonlinear minimization tools in R, while using the gradient of the marginal likelihood with respect to fixed effects as calculated by </w:t>
      </w:r>
      <w:r w:rsidR="00884528" w:rsidRPr="00036F66">
        <w:rPr>
          <w:rFonts w:ascii="Times New Roman" w:hAnsi="Times New Roman" w:cs="Times New Roman"/>
          <w:sz w:val="24"/>
          <w:szCs w:val="24"/>
        </w:rPr>
        <w:t>TMB</w:t>
      </w:r>
      <w:r w:rsidR="0010212C" w:rsidRPr="00036F66">
        <w:rPr>
          <w:rFonts w:ascii="Times New Roman" w:hAnsi="Times New Roman" w:cs="Times New Roman"/>
          <w:sz w:val="24"/>
          <w:szCs w:val="24"/>
        </w:rPr>
        <w:t>.  Standard errors are then estimated via the information matrix and delta-method.</w:t>
      </w:r>
    </w:p>
    <w:p w14:paraId="1CD32443" w14:textId="4379FF37" w:rsidR="00AA1E34" w:rsidRPr="00036F66" w:rsidRDefault="00AA1E3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After fixed effects have been estimated, the median asymptotic length </w:t>
      </w:r>
      <w:r w:rsidR="003C348C"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3C348C" w:rsidRPr="00036F66">
        <w:rPr>
          <w:rFonts w:ascii="Times New Roman" w:hAnsi="Times New Roman" w:cs="Times New Roman"/>
          <w:sz w:val="24"/>
          <w:szCs w:val="24"/>
        </w:rPr>
        <w:t>)</w:t>
      </w:r>
      <w:r w:rsidRPr="00036F66">
        <w:rPr>
          <w:rFonts w:ascii="Times New Roman" w:hAnsi="Times New Roman" w:cs="Times New Roman"/>
          <w:sz w:val="24"/>
          <w:szCs w:val="24"/>
        </w:rPr>
        <w:t xml:space="preserve"> for individuals in the population can be </w:t>
      </w:r>
      <w:r w:rsidR="00B675AC" w:rsidRPr="00036F66">
        <w:rPr>
          <w:rFonts w:ascii="Times New Roman" w:hAnsi="Times New Roman" w:cs="Times New Roman"/>
          <w:sz w:val="24"/>
          <w:szCs w:val="24"/>
        </w:rPr>
        <w:t>calculated</w:t>
      </w:r>
      <w:r w:rsidRPr="00036F66">
        <w:rPr>
          <w:rFonts w:ascii="Times New Roman" w:hAnsi="Times New Roman" w:cs="Times New Roman"/>
          <w:sz w:val="24"/>
          <w:szCs w:val="24"/>
        </w:rPr>
        <w:t xml:space="preserve"> </w:t>
      </w:r>
      <w:r w:rsidR="00B675AC" w:rsidRPr="00036F66">
        <w:rPr>
          <w:rFonts w:ascii="Times New Roman" w:hAnsi="Times New Roman" w:cs="Times New Roman"/>
          <w:sz w:val="24"/>
          <w:szCs w:val="24"/>
        </w:rPr>
        <w:t>as</w:t>
      </w:r>
      <w:r w:rsidRPr="00036F66">
        <w:rPr>
          <w:rFonts w:ascii="Times New Roman" w:hAnsi="Times New Roman" w:cs="Times New Roman"/>
          <w:sz w:val="24"/>
          <w:szCs w:val="24"/>
        </w:rPr>
        <w:t>:</w:t>
      </w:r>
    </w:p>
    <w:p w14:paraId="6B22E67E" w14:textId="77777777" w:rsidR="00AA1E34" w:rsidRPr="00036F66" w:rsidRDefault="005F25DD"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m:r>
              <w:rPr>
                <w:rFonts w:ascii="Cambria Math" w:hAnsi="Cambria Math" w:cs="Times New Roman"/>
                <w:sz w:val="24"/>
                <w:szCs w:val="24"/>
              </w:rPr>
              <m:t>Ψ-1</m:t>
            </m:r>
          </m:sup>
        </m:sSubSup>
      </m:oMath>
      <w:r w:rsidR="00AA1E34"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ab/>
        <w:t>(6)</w:t>
      </w:r>
    </w:p>
    <w:p w14:paraId="6319023A" w14:textId="2125BBCD" w:rsidR="00347984" w:rsidRPr="00036F66" w:rsidRDefault="00B675AC" w:rsidP="00E76CE4">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036F66">
        <w:rPr>
          <w:rFonts w:ascii="Times New Roman" w:hAnsi="Times New Roman" w:cs="Times New Roman"/>
          <w:sz w:val="24"/>
          <w:szCs w:val="24"/>
        </w:rPr>
        <w:t>which</w:t>
      </w:r>
      <w:proofErr w:type="gramEnd"/>
      <w:r w:rsidRPr="00036F66">
        <w:rPr>
          <w:rFonts w:ascii="Times New Roman" w:hAnsi="Times New Roman" w:cs="Times New Roman"/>
          <w:sz w:val="24"/>
          <w:szCs w:val="24"/>
        </w:rPr>
        <w:t xml:space="preserve"> is obtained by setting Eqn. 1 equal to zero, substituting in Eqn. 3, and rearranging.  </w:t>
      </w:r>
      <w:r w:rsidR="00AA1E34" w:rsidRPr="00036F66">
        <w:rPr>
          <w:rFonts w:ascii="Times New Roman" w:hAnsi="Times New Roman" w:cs="Times New Roman"/>
          <w:sz w:val="24"/>
          <w:szCs w:val="24"/>
        </w:rPr>
        <w:t xml:space="preserve">Readers are referred to </w:t>
      </w:r>
      <w:r w:rsidR="00D344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{"citationID":"ls56cvokq","properties":{"formattedCitation":"(Shelton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D344E7" w:rsidRPr="00036F66">
        <w:rPr>
          <w:rFonts w:ascii="Times New Roman" w:hAnsi="Times New Roman" w:cs="Times New Roman"/>
          <w:sz w:val="24"/>
          <w:szCs w:val="24"/>
        </w:rPr>
        <w:fldChar w:fldCharType="separate"/>
      </w:r>
      <w:r w:rsidR="00D344E7" w:rsidRPr="00036F66">
        <w:rPr>
          <w:rFonts w:ascii="Times New Roman" w:hAnsi="Times New Roman" w:cs="Times New Roman"/>
          <w:sz w:val="24"/>
        </w:rPr>
        <w:t>Shelton et al. (2013)</w:t>
      </w:r>
      <w:r w:rsidR="00D344E7" w:rsidRPr="00036F66">
        <w:rPr>
          <w:rFonts w:ascii="Times New Roman" w:hAnsi="Times New Roman" w:cs="Times New Roman"/>
          <w:sz w:val="24"/>
          <w:szCs w:val="24"/>
        </w:rPr>
        <w:fldChar w:fldCharType="end"/>
      </w:r>
      <w:r w:rsidR="00AA1E34" w:rsidRPr="00036F66">
        <w:rPr>
          <w:rFonts w:ascii="Times New Roman" w:hAnsi="Times New Roman" w:cs="Times New Roman"/>
          <w:sz w:val="24"/>
          <w:szCs w:val="24"/>
        </w:rPr>
        <w:t xml:space="preserve"> for an expanded model that also incorporates variability in average energy acquisition rates</w:t>
      </w:r>
      <w:r w:rsidR="00160678" w:rsidRPr="00036F66">
        <w:rPr>
          <w:rFonts w:ascii="Times New Roman" w:hAnsi="Times New Roman" w:cs="Times New Roman"/>
          <w:sz w:val="24"/>
          <w:szCs w:val="24"/>
        </w:rPr>
        <w:t xml:space="preserve"> </w:t>
      </w:r>
      <w:r w:rsidR="00844A3B" w:rsidRPr="00036F66">
        <w:rPr>
          <w:rFonts w:ascii="Times New Roman" w:hAnsi="Times New Roman" w:cs="Times New Roman"/>
          <w:sz w:val="24"/>
          <w:szCs w:val="24"/>
        </w:rPr>
        <w:t>(</w:t>
      </w:r>
      <w:r w:rsidR="00160678" w:rsidRPr="00036F66">
        <w:rPr>
          <w:rFonts w:ascii="Times New Roman" w:hAnsi="Times New Roman" w:cs="Times New Roman"/>
          <w:i/>
          <w:sz w:val="24"/>
          <w:szCs w:val="24"/>
        </w:rPr>
        <w:t>γ</w:t>
      </w:r>
      <w:r w:rsidR="00844A3B"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for all individuals in a given time period.</w:t>
      </w:r>
      <w:r w:rsidR="00F46B9B" w:rsidRPr="00036F66">
        <w:rPr>
          <w:rFonts w:ascii="Times New Roman" w:hAnsi="Times New Roman" w:cs="Times New Roman"/>
          <w:sz w:val="24"/>
          <w:szCs w:val="24"/>
        </w:rPr>
        <w:t xml:space="preserve">  All of the variables used in this paper are outlined in </w:t>
      </w:r>
      <w:r w:rsidR="00F46B9B" w:rsidRPr="00036F66">
        <w:rPr>
          <w:rFonts w:ascii="Times New Roman" w:hAnsi="Times New Roman" w:cs="Times New Roman"/>
          <w:sz w:val="24"/>
          <w:szCs w:val="24"/>
        </w:rPr>
        <w:fldChar w:fldCharType="begin"/>
      </w:r>
      <w:r w:rsidR="00F46B9B" w:rsidRPr="00036F66">
        <w:rPr>
          <w:rFonts w:ascii="Times New Roman" w:hAnsi="Times New Roman" w:cs="Times New Roman"/>
          <w:sz w:val="24"/>
          <w:szCs w:val="24"/>
        </w:rPr>
        <w:instrText xml:space="preserve"> REF _Ref410906913 \h </w:instrText>
      </w:r>
      <w:r w:rsidR="00E820A6" w:rsidRPr="00036F66">
        <w:rPr>
          <w:rFonts w:ascii="Times New Roman" w:hAnsi="Times New Roman" w:cs="Times New Roman"/>
          <w:sz w:val="24"/>
          <w:szCs w:val="24"/>
        </w:rPr>
        <w:instrText xml:space="preserve"> \* MERGEFORMAT </w:instrText>
      </w:r>
      <w:r w:rsidR="00F46B9B" w:rsidRPr="00036F66">
        <w:rPr>
          <w:rFonts w:ascii="Times New Roman" w:hAnsi="Times New Roman" w:cs="Times New Roman"/>
          <w:sz w:val="24"/>
          <w:szCs w:val="24"/>
        </w:rPr>
      </w:r>
      <w:r w:rsidR="00F46B9B"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1</w:t>
      </w:r>
      <w:r w:rsidR="00F46B9B" w:rsidRPr="00036F66">
        <w:rPr>
          <w:rFonts w:ascii="Times New Roman" w:hAnsi="Times New Roman" w:cs="Times New Roman"/>
          <w:sz w:val="24"/>
          <w:szCs w:val="24"/>
        </w:rPr>
        <w:fldChar w:fldCharType="end"/>
      </w:r>
      <w:r w:rsidR="00F46B9B" w:rsidRPr="00036F66">
        <w:rPr>
          <w:rFonts w:ascii="Times New Roman" w:hAnsi="Times New Roman" w:cs="Times New Roman"/>
          <w:sz w:val="24"/>
          <w:szCs w:val="24"/>
        </w:rPr>
        <w:t>.</w:t>
      </w:r>
    </w:p>
    <w:p w14:paraId="4BB44952" w14:textId="77777777" w:rsidR="004C4757" w:rsidRDefault="004C4757" w:rsidP="00E76CE4">
      <w:pPr>
        <w:tabs>
          <w:tab w:val="left" w:pos="360"/>
          <w:tab w:val="left" w:pos="720"/>
          <w:tab w:val="left" w:pos="8640"/>
        </w:tabs>
        <w:spacing w:after="0" w:line="480" w:lineRule="auto"/>
        <w:jc w:val="both"/>
        <w:rPr>
          <w:ins w:id="3" w:author="darcy" w:date="2015-05-13T11:15:00Z"/>
          <w:rFonts w:ascii="Times New Roman" w:hAnsi="Times New Roman" w:cs="Times New Roman"/>
          <w:sz w:val="24"/>
          <w:szCs w:val="24"/>
        </w:rPr>
      </w:pPr>
    </w:p>
    <w:p w14:paraId="5E2882FC" w14:textId="77777777" w:rsidR="00D22541" w:rsidRPr="00036F66" w:rsidRDefault="00D22541" w:rsidP="00D22541">
      <w:pPr>
        <w:pStyle w:val="Heading2"/>
        <w:widowControl/>
        <w:tabs>
          <w:tab w:val="left" w:pos="360"/>
          <w:tab w:val="left" w:pos="8640"/>
        </w:tabs>
        <w:spacing w:before="0" w:after="0" w:line="480" w:lineRule="auto"/>
        <w:rPr>
          <w:ins w:id="4" w:author="darcy" w:date="2015-05-13T11:15:00Z"/>
          <w:rFonts w:ascii="Times New Roman" w:hAnsi="Times New Roman" w:cs="Times New Roman"/>
          <w:noProof w:val="0"/>
          <w:sz w:val="24"/>
          <w:szCs w:val="24"/>
        </w:rPr>
      </w:pPr>
      <w:ins w:id="5" w:author="darcy" w:date="2015-05-13T11:15:00Z">
        <w:r w:rsidRPr="00036F66">
          <w:rPr>
            <w:rFonts w:ascii="Times New Roman" w:hAnsi="Times New Roman" w:cs="Times New Roman"/>
            <w:noProof w:val="0"/>
            <w:sz w:val="24"/>
            <w:szCs w:val="24"/>
          </w:rPr>
          <w:t>2.1 Simulation</w:t>
        </w:r>
      </w:ins>
    </w:p>
    <w:p w14:paraId="5335DB95" w14:textId="01DC9D8A" w:rsidR="00D22541" w:rsidRPr="00036F66" w:rsidRDefault="00D22541" w:rsidP="00D22541">
      <w:pPr>
        <w:tabs>
          <w:tab w:val="left" w:pos="360"/>
          <w:tab w:val="left" w:pos="720"/>
          <w:tab w:val="left" w:pos="8640"/>
        </w:tabs>
        <w:spacing w:after="0" w:line="480" w:lineRule="auto"/>
        <w:jc w:val="both"/>
        <w:rPr>
          <w:ins w:id="6" w:author="darcy" w:date="2015-05-13T11:15:00Z"/>
          <w:rFonts w:ascii="Times New Roman" w:hAnsi="Times New Roman" w:cs="Times New Roman"/>
          <w:sz w:val="24"/>
          <w:szCs w:val="24"/>
        </w:rPr>
      </w:pPr>
      <w:ins w:id="7" w:author="darcy" w:date="2015-05-13T11:15:00Z">
        <w:r w:rsidRPr="00036F66">
          <w:rPr>
            <w:rFonts w:ascii="Times New Roman" w:hAnsi="Times New Roman" w:cs="Times New Roman"/>
            <w:sz w:val="24"/>
            <w:szCs w:val="24"/>
          </w:rPr>
          <w:tab/>
          <w:t xml:space="preserve">A simulation study was done to </w:t>
        </w:r>
      </w:ins>
      <w:ins w:id="8" w:author="darcy" w:date="2015-05-14T06:26:00Z">
        <w:r w:rsidR="00B06592" w:rsidRPr="00B06592">
          <w:rPr>
            <w:rFonts w:ascii="Times New Roman" w:hAnsi="Times New Roman" w:cs="Times New Roman"/>
            <w:sz w:val="24"/>
            <w:szCs w:val="24"/>
          </w:rPr>
          <w:t>evaluate potential bias and precision of the models</w:t>
        </w:r>
      </w:ins>
      <w:ins w:id="9" w:author="darcy" w:date="2015-05-13T11:15:00Z">
        <w:r w:rsidRPr="00036F66">
          <w:rPr>
            <w:rFonts w:ascii="Times New Roman" w:hAnsi="Times New Roman" w:cs="Times New Roman"/>
            <w:sz w:val="24"/>
            <w:szCs w:val="24"/>
          </w:rPr>
          <w:t>.  Four different scenarios were simulated including: no random-effects, random-effects for persistent individual variation in upkeep costs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proofErr w:type="spellEnd"/>
        <w:r w:rsidRPr="00036F66">
          <w:rPr>
            <w:rFonts w:ascii="Times New Roman" w:hAnsi="Times New Roman" w:cs="Times New Roman"/>
            <w:sz w:val="24"/>
            <w:szCs w:val="24"/>
          </w:rPr>
          <w:t xml:space="preserve"> only) for each sex,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only), and both persistent and transient variation in growth (both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proofErr w:type="spellEnd"/>
        <w:r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A power analysis was done for each of the four scenarios where data were simulated for 50, 100, 250 and 500 recaptured individuals. This yielded 16 different simulation experiments.  We did 200 replicates for each of the 16 combinations of scenario and sample size (</w:t>
        </w:r>
        <w:r w:rsidRPr="00036F66">
          <w:rPr>
            <w:rFonts w:ascii="Times New Roman" w:hAnsi="Times New Roman" w:cs="Times New Roman"/>
            <w:i/>
            <w:sz w:val="24"/>
            <w:szCs w:val="24"/>
          </w:rPr>
          <w:t>n</w:t>
        </w:r>
        <w:r w:rsidRPr="00036F66">
          <w:rPr>
            <w:rFonts w:ascii="Times New Roman" w:hAnsi="Times New Roman" w:cs="Times New Roman"/>
            <w:sz w:val="24"/>
            <w:szCs w:val="24"/>
          </w:rPr>
          <w:t>).</w:t>
        </w:r>
      </w:ins>
    </w:p>
    <w:p w14:paraId="5435BB65" w14:textId="09458CCB" w:rsidR="00D22541" w:rsidRPr="00036F66" w:rsidRDefault="00D22541" w:rsidP="00D22541">
      <w:pPr>
        <w:tabs>
          <w:tab w:val="left" w:pos="360"/>
          <w:tab w:val="left" w:pos="720"/>
          <w:tab w:val="left" w:pos="8640"/>
        </w:tabs>
        <w:spacing w:after="0" w:line="480" w:lineRule="auto"/>
        <w:jc w:val="both"/>
        <w:rPr>
          <w:ins w:id="10" w:author="darcy" w:date="2015-05-13T11:15:00Z"/>
          <w:rFonts w:ascii="Times New Roman" w:hAnsi="Times New Roman" w:cs="Times New Roman"/>
          <w:sz w:val="24"/>
          <w:szCs w:val="24"/>
        </w:rPr>
      </w:pPr>
      <w:ins w:id="11" w:author="darcy" w:date="2015-05-13T11:15:00Z">
        <w:r w:rsidRPr="00036F66">
          <w:rPr>
            <w:rFonts w:ascii="Times New Roman" w:hAnsi="Times New Roman" w:cs="Times New Roman"/>
            <w:sz w:val="24"/>
            <w:szCs w:val="24"/>
          </w:rPr>
          <w:tab/>
          <w:t>Average age at length zero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costs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rPr>
          <w:softHyphen/>
        </w:r>
        <w:r w:rsidRPr="00036F66">
          <w:rPr>
            <w:rFonts w:ascii="Times New Roman" w:hAnsi="Times New Roman" w:cs="Times New Roman"/>
            <w:i/>
            <w:sz w:val="24"/>
            <w:szCs w:val="24"/>
            <w:vertAlign w:val="subscript"/>
          </w:rPr>
          <w:t>s</w:t>
        </w:r>
        <w:proofErr w:type="spellEnd"/>
        <w:r w:rsidRPr="00036F66">
          <w:rPr>
            <w:rFonts w:ascii="Times New Roman" w:hAnsi="Times New Roman" w:cs="Times New Roman"/>
            <w:sz w:val="24"/>
            <w:szCs w:val="24"/>
          </w:rPr>
          <w:t>), and asymptotic maximum length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∞,s</w:t>
        </w:r>
        <w:r w:rsidRPr="00036F66">
          <w:rPr>
            <w:rFonts w:ascii="Times New Roman" w:hAnsi="Times New Roman" w:cs="Times New Roman"/>
            <w:sz w:val="24"/>
            <w:szCs w:val="24"/>
          </w:rPr>
          <w:t xml:space="preserve">) were taken from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Dunn et al. (2006)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used to derive the values of 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and average energy acquisition rate (</w:t>
        </w:r>
        <w:proofErr w:type="spellStart"/>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proofErr w:type="spellEnd"/>
        <w:r w:rsidRPr="00036F66">
          <w:rPr>
            <w:rFonts w:ascii="Times New Roman" w:hAnsi="Times New Roman" w:cs="Times New Roman"/>
            <w:sz w:val="24"/>
            <w:szCs w:val="24"/>
          </w:rPr>
          <w:t>) parameters used in the simulation study</w:t>
        </w:r>
      </w:ins>
      <w:ins w:id="12" w:author="darcy" w:date="2015-05-14T06:08:00Z">
        <w:r w:rsidR="00BA1459">
          <w:rPr>
            <w:rFonts w:ascii="Times New Roman" w:hAnsi="Times New Roman" w:cs="Times New Roman"/>
            <w:sz w:val="24"/>
            <w:szCs w:val="24"/>
          </w:rPr>
          <w:t xml:space="preserve"> (Table</w:t>
        </w:r>
        <w:r w:rsidR="00922A68">
          <w:rPr>
            <w:rFonts w:ascii="Times New Roman" w:hAnsi="Times New Roman" w:cs="Times New Roman"/>
            <w:sz w:val="24"/>
            <w:szCs w:val="24"/>
          </w:rPr>
          <w:t xml:space="preserve"> </w:t>
        </w:r>
        <w:r w:rsidR="00BA1459">
          <w:rPr>
            <w:rFonts w:ascii="Times New Roman" w:hAnsi="Times New Roman" w:cs="Times New Roman"/>
            <w:sz w:val="24"/>
            <w:szCs w:val="24"/>
          </w:rPr>
          <w:t>2)</w:t>
        </w:r>
      </w:ins>
      <w:ins w:id="13" w:author="darcy" w:date="2015-05-13T11:15:00Z">
        <w:r w:rsidRPr="00036F66">
          <w:rPr>
            <w:rFonts w:ascii="Times New Roman" w:hAnsi="Times New Roman" w:cs="Times New Roman"/>
            <w:sz w:val="24"/>
            <w:szCs w:val="24"/>
          </w:rPr>
          <w:t>.  These can be calculated as:</w:t>
        </w:r>
      </w:ins>
    </w:p>
    <w:p w14:paraId="2C62EA7C" w14:textId="77777777" w:rsidR="00D22541" w:rsidRPr="00036F66" w:rsidRDefault="005F25DD" w:rsidP="00D22541">
      <w:pPr>
        <w:tabs>
          <w:tab w:val="left" w:pos="360"/>
          <w:tab w:val="left" w:pos="720"/>
          <w:tab w:val="left" w:pos="8640"/>
        </w:tabs>
        <w:spacing w:after="0" w:line="480" w:lineRule="auto"/>
        <w:rPr>
          <w:ins w:id="14" w:author="darcy" w:date="2015-05-13T11:15:00Z"/>
          <w:rFonts w:ascii="Times New Roman" w:hAnsi="Times New Roman" w:cs="Times New Roman"/>
          <w:sz w:val="24"/>
          <w:szCs w:val="24"/>
        </w:rPr>
      </w:pPr>
      <m:oMath>
        <m:sSub>
          <m:sSubPr>
            <m:ctrlPr>
              <w:ins w:id="15" w:author="darcy" w:date="2015-05-13T11:15:00Z">
                <w:rPr>
                  <w:rFonts w:ascii="Cambria Math" w:hAnsi="Cambria Math" w:cs="Times New Roman"/>
                  <w:i/>
                  <w:sz w:val="24"/>
                  <w:szCs w:val="24"/>
                </w:rPr>
              </w:ins>
            </m:ctrlPr>
          </m:sSubPr>
          <m:e>
            <w:ins w:id="16" w:author="darcy" w:date="2015-05-13T11:15:00Z">
              <m:r>
                <w:rPr>
                  <w:rFonts w:ascii="Cambria Math" w:hAnsi="Cambria Math" w:cs="Times New Roman"/>
                  <w:sz w:val="24"/>
                  <w:szCs w:val="24"/>
                </w:rPr>
                <m:t>L</m:t>
              </m:r>
            </w:ins>
          </m:e>
          <m:sub>
            <w:ins w:id="17" w:author="darcy" w:date="2015-05-13T11:15:00Z">
              <m:r>
                <w:rPr>
                  <w:rFonts w:ascii="Cambria Math" w:hAnsi="Cambria Math" w:cs="Times New Roman"/>
                  <w:sz w:val="24"/>
                  <w:szCs w:val="24"/>
                </w:rPr>
                <m:t>0</m:t>
              </m:r>
            </w:ins>
          </m:sub>
        </m:sSub>
        <w:ins w:id="18" w:author="darcy" w:date="2015-05-13T11:15:00Z">
          <m:r>
            <w:rPr>
              <w:rFonts w:ascii="Cambria Math" w:hAnsi="Cambria Math" w:cs="Times New Roman"/>
              <w:sz w:val="24"/>
              <w:szCs w:val="24"/>
            </w:rPr>
            <m:t>=</m:t>
          </m:r>
        </w:ins>
        <m:sSub>
          <m:sSubPr>
            <m:ctrlPr>
              <w:ins w:id="19" w:author="darcy" w:date="2015-05-13T11:15:00Z">
                <w:rPr>
                  <w:rFonts w:ascii="Cambria Math" w:hAnsi="Cambria Math" w:cs="Times New Roman"/>
                  <w:i/>
                  <w:sz w:val="24"/>
                  <w:szCs w:val="24"/>
                </w:rPr>
              </w:ins>
            </m:ctrlPr>
          </m:sSubPr>
          <m:e>
            <w:ins w:id="20" w:author="darcy" w:date="2015-05-13T11:15:00Z">
              <m:r>
                <w:rPr>
                  <w:rFonts w:ascii="Cambria Math" w:hAnsi="Cambria Math" w:cs="Times New Roman"/>
                  <w:sz w:val="24"/>
                  <w:szCs w:val="24"/>
                </w:rPr>
                <m:t>L</m:t>
              </m:r>
            </w:ins>
          </m:e>
          <m:sub>
            <w:ins w:id="21" w:author="darcy" w:date="2015-05-13T11:15:00Z">
              <m:r>
                <w:rPr>
                  <w:rFonts w:ascii="Cambria Math" w:hAnsi="Cambria Math" w:cs="Times New Roman"/>
                  <w:sz w:val="24"/>
                  <w:szCs w:val="24"/>
                </w:rPr>
                <m:t>∞</m:t>
              </m:r>
            </w:ins>
          </m:sub>
        </m:sSub>
        <m:d>
          <m:dPr>
            <m:ctrlPr>
              <w:ins w:id="22" w:author="darcy" w:date="2015-05-13T11:15:00Z">
                <w:rPr>
                  <w:rFonts w:ascii="Cambria Math" w:hAnsi="Cambria Math" w:cs="Times New Roman"/>
                  <w:i/>
                  <w:sz w:val="24"/>
                  <w:szCs w:val="24"/>
                </w:rPr>
              </w:ins>
            </m:ctrlPr>
          </m:dPr>
          <m:e>
            <w:ins w:id="23" w:author="darcy" w:date="2015-05-13T11:15:00Z">
              <m:r>
                <w:rPr>
                  <w:rFonts w:ascii="Cambria Math" w:hAnsi="Cambria Math" w:cs="Times New Roman"/>
                  <w:sz w:val="24"/>
                  <w:szCs w:val="24"/>
                </w:rPr>
                <m:t>1-exp</m:t>
              </m:r>
            </w:ins>
            <m:d>
              <m:dPr>
                <m:ctrlPr>
                  <w:ins w:id="24" w:author="darcy" w:date="2015-05-13T11:15:00Z">
                    <w:rPr>
                      <w:rFonts w:ascii="Cambria Math" w:hAnsi="Cambria Math" w:cs="Times New Roman"/>
                      <w:i/>
                      <w:sz w:val="24"/>
                      <w:szCs w:val="24"/>
                    </w:rPr>
                  </w:ins>
                </m:ctrlPr>
              </m:dPr>
              <m:e>
                <m:f>
                  <m:fPr>
                    <m:ctrlPr>
                      <w:ins w:id="25" w:author="darcy" w:date="2015-05-13T11:15:00Z">
                        <w:rPr>
                          <w:rFonts w:ascii="Cambria Math" w:hAnsi="Cambria Math" w:cs="Times New Roman"/>
                          <w:i/>
                          <w:sz w:val="24"/>
                          <w:szCs w:val="24"/>
                        </w:rPr>
                      </w:ins>
                    </m:ctrlPr>
                  </m:fPr>
                  <m:num>
                    <w:ins w:id="26" w:author="darcy" w:date="2015-05-13T11:15:00Z">
                      <m:r>
                        <w:rPr>
                          <w:rFonts w:ascii="Cambria Math" w:hAnsi="Cambria Math" w:cs="Times New Roman"/>
                          <w:sz w:val="24"/>
                          <w:szCs w:val="24"/>
                        </w:rPr>
                        <m:t>k</m:t>
                      </m:r>
                    </w:ins>
                    <m:sSub>
                      <m:sSubPr>
                        <m:ctrlPr>
                          <w:ins w:id="27" w:author="darcy" w:date="2015-05-13T11:15:00Z">
                            <w:rPr>
                              <w:rFonts w:ascii="Cambria Math" w:hAnsi="Cambria Math" w:cs="Times New Roman"/>
                              <w:i/>
                              <w:sz w:val="24"/>
                              <w:szCs w:val="24"/>
                            </w:rPr>
                          </w:ins>
                        </m:ctrlPr>
                      </m:sSubPr>
                      <m:e>
                        <w:ins w:id="28" w:author="darcy" w:date="2015-05-13T11:15:00Z">
                          <m:r>
                            <w:rPr>
                              <w:rFonts w:ascii="Cambria Math" w:hAnsi="Cambria Math" w:cs="Times New Roman"/>
                              <w:sz w:val="24"/>
                              <w:szCs w:val="24"/>
                            </w:rPr>
                            <m:t>t</m:t>
                          </m:r>
                        </w:ins>
                      </m:e>
                      <m:sub>
                        <w:ins w:id="29" w:author="darcy" w:date="2015-05-13T11:15:00Z">
                          <m:r>
                            <w:rPr>
                              <w:rFonts w:ascii="Cambria Math" w:hAnsi="Cambria Math" w:cs="Times New Roman"/>
                              <w:sz w:val="24"/>
                              <w:szCs w:val="24"/>
                            </w:rPr>
                            <m:t>0</m:t>
                          </m:r>
                        </w:ins>
                      </m:sub>
                    </m:sSub>
                  </m:num>
                  <m:den>
                    <m:sSub>
                      <m:sSubPr>
                        <m:ctrlPr>
                          <w:ins w:id="30" w:author="darcy" w:date="2015-05-13T11:15:00Z">
                            <w:rPr>
                              <w:rFonts w:ascii="Cambria Math" w:hAnsi="Cambria Math" w:cs="Times New Roman"/>
                              <w:i/>
                              <w:sz w:val="24"/>
                              <w:szCs w:val="24"/>
                            </w:rPr>
                          </w:ins>
                        </m:ctrlPr>
                      </m:sSubPr>
                      <m:e>
                        <w:ins w:id="31" w:author="darcy" w:date="2015-05-13T11:15:00Z">
                          <m:r>
                            <w:rPr>
                              <w:rFonts w:ascii="Cambria Math" w:hAnsi="Cambria Math" w:cs="Times New Roman"/>
                              <w:sz w:val="24"/>
                              <w:szCs w:val="24"/>
                            </w:rPr>
                            <m:t>n</m:t>
                          </m:r>
                        </w:ins>
                      </m:e>
                      <m:sub>
                        <w:ins w:id="32" w:author="darcy" w:date="2015-05-13T11:15:00Z">
                          <m:r>
                            <w:rPr>
                              <w:rFonts w:ascii="Cambria Math" w:hAnsi="Cambria Math" w:cs="Times New Roman"/>
                              <w:sz w:val="24"/>
                              <w:szCs w:val="24"/>
                            </w:rPr>
                            <m:t>∆</m:t>
                          </m:r>
                        </w:ins>
                      </m:sub>
                    </m:sSub>
                  </m:den>
                </m:f>
              </m:e>
            </m:d>
          </m:e>
        </m:d>
      </m:oMath>
      <w:ins w:id="33" w:author="darcy" w:date="2015-05-13T11:15:00Z">
        <w:r w:rsidR="00D22541" w:rsidRPr="00036F66">
          <w:rPr>
            <w:rFonts w:ascii="Times New Roman" w:hAnsi="Times New Roman" w:cs="Times New Roman"/>
            <w:sz w:val="24"/>
            <w:szCs w:val="24"/>
          </w:rPr>
          <w:tab/>
          <w:t>(7)</w:t>
        </w:r>
      </w:ins>
    </w:p>
    <w:p w14:paraId="69CA53E3" w14:textId="77777777" w:rsidR="00D22541" w:rsidRPr="00036F66" w:rsidRDefault="00D22541" w:rsidP="00D22541">
      <w:pPr>
        <w:tabs>
          <w:tab w:val="left" w:pos="360"/>
          <w:tab w:val="left" w:pos="720"/>
          <w:tab w:val="left" w:pos="8640"/>
        </w:tabs>
        <w:spacing w:after="0" w:line="480" w:lineRule="auto"/>
        <w:jc w:val="both"/>
        <w:rPr>
          <w:ins w:id="34" w:author="darcy" w:date="2015-05-13T11:15:00Z"/>
          <w:rFonts w:ascii="Times New Roman" w:hAnsi="Times New Roman" w:cs="Times New Roman"/>
          <w:sz w:val="24"/>
          <w:szCs w:val="24"/>
        </w:rPr>
      </w:pPr>
      <w:proofErr w:type="gramStart"/>
      <w:ins w:id="35" w:author="darcy" w:date="2015-05-13T11:15:00Z">
        <w:r w:rsidRPr="00036F66">
          <w:rPr>
            <w:rFonts w:ascii="Times New Roman" w:hAnsi="Times New Roman" w:cs="Times New Roman"/>
            <w:sz w:val="24"/>
            <w:szCs w:val="24"/>
          </w:rPr>
          <w:t>and</w:t>
        </w:r>
        <w:proofErr w:type="gramEnd"/>
      </w:ins>
    </w:p>
    <w:p w14:paraId="12011830" w14:textId="77777777" w:rsidR="00D22541" w:rsidRPr="00036F66" w:rsidRDefault="00D22541" w:rsidP="00D22541">
      <w:pPr>
        <w:tabs>
          <w:tab w:val="left" w:pos="360"/>
          <w:tab w:val="left" w:pos="720"/>
          <w:tab w:val="left" w:pos="8640"/>
        </w:tabs>
        <w:spacing w:after="0" w:line="480" w:lineRule="auto"/>
        <w:rPr>
          <w:ins w:id="36" w:author="darcy" w:date="2015-05-13T11:15:00Z"/>
          <w:rFonts w:ascii="Times New Roman" w:hAnsi="Times New Roman" w:cs="Times New Roman"/>
          <w:sz w:val="24"/>
          <w:szCs w:val="24"/>
        </w:rPr>
      </w:pPr>
      <w:ins w:id="37" w:author="darcy" w:date="2015-05-13T11:15:00Z">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sup>
          </m:sSup>
        </m:oMath>
        <w:r w:rsidRPr="00036F66">
          <w:rPr>
            <w:rFonts w:ascii="Times New Roman" w:hAnsi="Times New Roman" w:cs="Times New Roman"/>
            <w:sz w:val="24"/>
            <w:szCs w:val="24"/>
          </w:rPr>
          <w:tab/>
          <w:t>(8)</w:t>
        </w:r>
      </w:ins>
    </w:p>
    <w:p w14:paraId="4F09B26B" w14:textId="362F47CC" w:rsidR="00D22541" w:rsidRPr="00036F66" w:rsidRDefault="00D22541" w:rsidP="00D22541">
      <w:pPr>
        <w:spacing w:after="0" w:line="480" w:lineRule="auto"/>
        <w:rPr>
          <w:ins w:id="38" w:author="darcy" w:date="2015-05-13T11:15:00Z"/>
          <w:rFonts w:ascii="Times New Roman" w:hAnsi="Times New Roman" w:cs="Times New Roman"/>
          <w:i/>
          <w:color w:val="000000" w:themeColor="text1"/>
          <w:sz w:val="24"/>
          <w:szCs w:val="24"/>
        </w:rPr>
      </w:pPr>
      <w:ins w:id="39" w:author="darcy" w:date="2015-05-13T11:15:00Z">
        <w:r w:rsidRPr="00036F66">
          <w:rPr>
            <w:rFonts w:ascii="Times New Roman" w:hAnsi="Times New Roman" w:cs="Times New Roman"/>
            <w:sz w:val="24"/>
            <w:szCs w:val="24"/>
          </w:rPr>
          <w:tab/>
          <w:t>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magnitude of persistent variation in growth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and average energy acquisition rate (</w:t>
        </w:r>
        <w:proofErr w:type="spellStart"/>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proofErr w:type="spellEnd"/>
        <w:r w:rsidRPr="00036F66">
          <w:rPr>
            <w:rFonts w:ascii="Times New Roman" w:hAnsi="Times New Roman" w:cs="Times New Roman"/>
            <w:sz w:val="24"/>
            <w:szCs w:val="24"/>
          </w:rPr>
          <w:t>) parameters were all assumed to be sex-specific in the simulation study, the magnitude of transient variation in growth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rPr>
          <w:t>) and the magnitude of error when measuring length (</w:t>
        </w:r>
        <w:r w:rsidRPr="00036F66">
          <w:rPr>
            <w:rFonts w:ascii="Times New Roman" w:hAnsi="Times New Roman" w:cs="Times New Roman"/>
            <w:i/>
            <w:sz w:val="24"/>
            <w:szCs w:val="24"/>
          </w:rPr>
          <w:t>c</w:t>
        </w:r>
        <w:r w:rsidRPr="00036F66">
          <w:rPr>
            <w:rFonts w:ascii="Times New Roman" w:hAnsi="Times New Roman" w:cs="Times New Roman"/>
            <w:sz w:val="24"/>
            <w:szCs w:val="24"/>
            <w:vertAlign w:val="subscript"/>
          </w:rPr>
          <w:t>obs</w:t>
        </w:r>
        <w:r w:rsidRPr="00036F66">
          <w:rPr>
            <w:rFonts w:ascii="Times New Roman" w:hAnsi="Times New Roman" w:cs="Times New Roman"/>
            <w:sz w:val="24"/>
            <w:szCs w:val="24"/>
          </w:rPr>
          <w:t>) were not (</w:t>
        </w:r>
      </w:ins>
      <w:ins w:id="40" w:author="darcy" w:date="2015-05-14T06:18:00Z">
        <w:r w:rsidR="0081028E">
          <w:rPr>
            <w:rFonts w:ascii="Times New Roman" w:hAnsi="Times New Roman" w:cs="Times New Roman"/>
            <w:sz w:val="24"/>
            <w:szCs w:val="24"/>
          </w:rPr>
          <w:t>Table 3</w:t>
        </w:r>
      </w:ins>
      <w:ins w:id="41" w:author="darcy" w:date="2015-05-13T11:15:00Z">
        <w:r w:rsidRPr="00036F66">
          <w:rPr>
            <w:rFonts w:ascii="Times New Roman" w:hAnsi="Times New Roman" w:cs="Times New Roman"/>
            <w:sz w:val="24"/>
            <w:szCs w:val="24"/>
          </w:rPr>
          <w:t xml:space="preserve">, </w:t>
        </w:r>
      </w:ins>
      <w:ins w:id="42" w:author="darcy" w:date="2015-05-14T06:19:00Z">
        <w:r w:rsidR="0081028E">
          <w:rPr>
            <w:rFonts w:ascii="Times New Roman" w:hAnsi="Times New Roman" w:cs="Times New Roman"/>
            <w:sz w:val="24"/>
            <w:szCs w:val="24"/>
          </w:rPr>
          <w:t>Table 4</w:t>
        </w:r>
      </w:ins>
      <w:ins w:id="43" w:author="darcy" w:date="2015-05-13T11:15:00Z">
        <w:r w:rsidRPr="00036F66">
          <w:rPr>
            <w:rFonts w:ascii="Times New Roman" w:hAnsi="Times New Roman" w:cs="Times New Roman"/>
            <w:sz w:val="24"/>
            <w:szCs w:val="24"/>
          </w:rPr>
          <w:t>).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was set at the value in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{"citationID":"2oojoo34sv","properties":{"formattedCitation":"(Dunn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Dunn et al. 2006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in the scenario with no random-effects.  In the remaining scenarios,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magnitude of persistent variation among individuals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w:t>
        </w:r>
        <w:proofErr w:type="gramStart"/>
        <w:r w:rsidRPr="00036F66">
          <w:rPr>
            <w:rFonts w:ascii="Times New Roman" w:hAnsi="Times New Roman" w:cs="Times New Roman"/>
            <w:i/>
            <w:sz w:val="24"/>
            <w:szCs w:val="24"/>
            <w:vertAlign w:val="subscript"/>
          </w:rPr>
          <w:t>,s</w:t>
        </w:r>
        <w:proofErr w:type="spellEnd"/>
        <w:proofErr w:type="gramEnd"/>
        <w:r w:rsidRPr="00036F66">
          <w:rPr>
            <w:rFonts w:ascii="Times New Roman" w:hAnsi="Times New Roman" w:cs="Times New Roman"/>
            <w:sz w:val="24"/>
            <w:szCs w:val="24"/>
          </w:rPr>
          <w:t>) and magnitude of transient variation</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vertAlign w:val="subscript"/>
          </w:rPr>
          <w:t>,</w:t>
        </w:r>
        <w:r w:rsidRPr="00036F66">
          <w:rPr>
            <w:rFonts w:ascii="Times New Roman" w:hAnsi="Times New Roman" w:cs="Times New Roman"/>
            <w:sz w:val="24"/>
            <w:szCs w:val="24"/>
          </w:rPr>
          <w:t>) were set at values that resulted in reasonable variation in individual length trajectories (</w:t>
        </w:r>
      </w:ins>
      <w:ins w:id="44" w:author="darcy" w:date="2015-05-14T06:19:00Z">
        <w:r w:rsidR="0081028E">
          <w:rPr>
            <w:rFonts w:ascii="Times New Roman" w:hAnsi="Times New Roman" w:cs="Times New Roman"/>
            <w:sz w:val="24"/>
            <w:szCs w:val="24"/>
          </w:rPr>
          <w:t>Table 4</w:t>
        </w:r>
      </w:ins>
      <w:ins w:id="45" w:author="darcy" w:date="2015-05-13T11:15:00Z">
        <w:r w:rsidRPr="00036F66">
          <w:rPr>
            <w:rFonts w:ascii="Times New Roman" w:hAnsi="Times New Roman" w:cs="Times New Roman"/>
            <w:sz w:val="24"/>
            <w:szCs w:val="24"/>
          </w:rPr>
          <w:t>).</w:t>
        </w:r>
      </w:ins>
    </w:p>
    <w:p w14:paraId="420E8990" w14:textId="77777777" w:rsidR="00D22541" w:rsidRPr="00036F66" w:rsidRDefault="00D22541" w:rsidP="00D22541">
      <w:pPr>
        <w:spacing w:after="0" w:line="480" w:lineRule="auto"/>
        <w:ind w:firstLine="720"/>
        <w:rPr>
          <w:ins w:id="46" w:author="darcy" w:date="2015-05-13T11:15:00Z"/>
          <w:rFonts w:ascii="Times New Roman" w:hAnsi="Times New Roman" w:cs="Times New Roman"/>
          <w:sz w:val="24"/>
          <w:szCs w:val="24"/>
        </w:rPr>
      </w:pPr>
      <w:ins w:id="47" w:author="darcy" w:date="2015-05-13T11:15:00Z">
        <w:r w:rsidRPr="00036F66">
          <w:rPr>
            <w:rFonts w:ascii="Times New Roman" w:hAnsi="Times New Roman" w:cs="Times New Roman"/>
            <w:sz w:val="24"/>
            <w:szCs w:val="24"/>
          </w:rPr>
          <w:t xml:space="preserve">For each individual in each of the scenario/power simulations, sex was sampled with replacement from the observed sex of individuals in the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data set.  The age at release, age at recapture and time at liberty were sampled independently from the observed individuals in the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data set also, then one of the three variables was chosen at random and calculated using the other two variables and rounded to the nearest integer.  For instance:</w:t>
        </w:r>
      </w:ins>
    </w:p>
    <w:p w14:paraId="42C03939" w14:textId="77777777" w:rsidR="00D22541" w:rsidRPr="00036F66" w:rsidRDefault="00D22541" w:rsidP="00D22541">
      <w:pPr>
        <w:pStyle w:val="ListParagraph"/>
        <w:numPr>
          <w:ilvl w:val="0"/>
          <w:numId w:val="11"/>
        </w:numPr>
        <w:spacing w:after="0" w:line="480" w:lineRule="auto"/>
        <w:rPr>
          <w:ins w:id="48" w:author="darcy" w:date="2015-05-13T11:15:00Z"/>
          <w:rFonts w:ascii="Times New Roman" w:hAnsi="Times New Roman" w:cs="Times New Roman"/>
          <w:sz w:val="24"/>
          <w:szCs w:val="24"/>
        </w:rPr>
      </w:pPr>
      <w:ins w:id="49" w:author="darcy" w:date="2015-05-13T11:15:00Z">
        <w:r w:rsidRPr="00036F66">
          <w:rPr>
            <w:rFonts w:ascii="Times New Roman" w:hAnsi="Times New Roman" w:cs="Times New Roman"/>
            <w:sz w:val="24"/>
            <w:szCs w:val="24"/>
          </w:rPr>
          <w:t>if age at first capture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sz w:val="24"/>
            <w:szCs w:val="24"/>
          </w:rPr>
          <w:t>) was chosen at random it was calculated as the age at recapture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 minus the time at liberty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 xml:space="preserve">), i.e.,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 xml:space="preserve"> = (t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i/>
            <w:sz w:val="24"/>
            <w:szCs w:val="24"/>
          </w:rPr>
          <w:t>) - 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w:t>
        </w:r>
      </w:ins>
    </w:p>
    <w:p w14:paraId="6360065D" w14:textId="77777777" w:rsidR="00D22541" w:rsidRPr="00036F66" w:rsidRDefault="00D22541" w:rsidP="00D22541">
      <w:pPr>
        <w:pStyle w:val="ListParagraph"/>
        <w:numPr>
          <w:ilvl w:val="0"/>
          <w:numId w:val="11"/>
        </w:numPr>
        <w:spacing w:after="0" w:line="480" w:lineRule="auto"/>
        <w:rPr>
          <w:ins w:id="50" w:author="darcy" w:date="2015-05-13T11:15:00Z"/>
          <w:rFonts w:ascii="Times New Roman" w:hAnsi="Times New Roman" w:cs="Times New Roman"/>
          <w:sz w:val="24"/>
          <w:szCs w:val="24"/>
        </w:rPr>
      </w:pPr>
      <w:ins w:id="51" w:author="darcy" w:date="2015-05-13T11:15:00Z">
        <w:r w:rsidRPr="00036F66">
          <w:rPr>
            <w:rFonts w:ascii="Times New Roman" w:hAnsi="Times New Roman" w:cs="Times New Roman"/>
            <w:sz w:val="24"/>
            <w:szCs w:val="24"/>
          </w:rPr>
          <w:t>if age at recapture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 was chosen it was calculated as the age at first capture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sz w:val="24"/>
            <w:szCs w:val="24"/>
          </w:rPr>
          <w:t>) plus the time at liberty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 xml:space="preserve">), i.e.,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i/>
            <w:sz w:val="24"/>
            <w:szCs w:val="24"/>
          </w:rPr>
          <w:t>) = 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 xml:space="preserve"> + 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w:t>
        </w:r>
      </w:ins>
    </w:p>
    <w:p w14:paraId="75E102A3" w14:textId="77777777" w:rsidR="00D22541" w:rsidRPr="00036F66" w:rsidRDefault="00D22541" w:rsidP="00D22541">
      <w:pPr>
        <w:pStyle w:val="ListParagraph"/>
        <w:numPr>
          <w:ilvl w:val="0"/>
          <w:numId w:val="11"/>
        </w:numPr>
        <w:spacing w:after="0" w:line="480" w:lineRule="auto"/>
        <w:rPr>
          <w:ins w:id="52" w:author="darcy" w:date="2015-05-13T11:15:00Z"/>
          <w:rFonts w:ascii="Times New Roman" w:hAnsi="Times New Roman" w:cs="Times New Roman"/>
          <w:sz w:val="24"/>
          <w:szCs w:val="24"/>
        </w:rPr>
      </w:pPr>
      <w:proofErr w:type="gramStart"/>
      <w:ins w:id="53" w:author="darcy" w:date="2015-05-13T11:15:00Z">
        <w:r w:rsidRPr="00036F66">
          <w:rPr>
            <w:rFonts w:ascii="Times New Roman" w:hAnsi="Times New Roman" w:cs="Times New Roman"/>
            <w:sz w:val="24"/>
            <w:szCs w:val="24"/>
          </w:rPr>
          <w:t>if</w:t>
        </w:r>
        <w:proofErr w:type="gramEnd"/>
        <w:r w:rsidRPr="00036F66">
          <w:rPr>
            <w:rFonts w:ascii="Times New Roman" w:hAnsi="Times New Roman" w:cs="Times New Roman"/>
            <w:sz w:val="24"/>
            <w:szCs w:val="24"/>
          </w:rPr>
          <w:t xml:space="preserve"> time at liberty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 was chosen it was calculated as the age at recapture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sz w:val="24"/>
            <w:szCs w:val="24"/>
          </w:rPr>
          <w:t>) minus the age at first capture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1</w:t>
        </w:r>
        <w:r w:rsidRPr="00036F66">
          <w:rPr>
            <w:rFonts w:ascii="Times New Roman" w:hAnsi="Times New Roman" w:cs="Times New Roman"/>
            <w:sz w:val="24"/>
            <w:szCs w:val="24"/>
          </w:rPr>
          <w:t xml:space="preserve">), i.e., </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i/>
            <w:sz w:val="24"/>
            <w:szCs w:val="24"/>
          </w:rPr>
          <w:t xml:space="preserve"> = (t</w:t>
        </w:r>
        <w:r w:rsidRPr="00036F66">
          <w:rPr>
            <w:rFonts w:ascii="Times New Roman" w:hAnsi="Times New Roman" w:cs="Times New Roman"/>
            <w:i/>
            <w:sz w:val="24"/>
            <w:szCs w:val="24"/>
            <w:vertAlign w:val="subscript"/>
          </w:rPr>
          <w:t>1</w:t>
        </w:r>
        <w:r w:rsidRPr="00036F66">
          <w:rPr>
            <w:rFonts w:ascii="Times New Roman" w:hAnsi="Times New Roman" w:cs="Times New Roman"/>
            <w:i/>
            <w:sz w:val="24"/>
            <w:szCs w:val="24"/>
          </w:rPr>
          <w:t>+t</w:t>
        </w:r>
        <w:r w:rsidRPr="00036F66">
          <w:rPr>
            <w:rFonts w:ascii="Times New Roman" w:hAnsi="Times New Roman" w:cs="Times New Roman"/>
            <w:i/>
            <w:sz w:val="24"/>
            <w:szCs w:val="24"/>
            <w:vertAlign w:val="subscript"/>
          </w:rPr>
          <w:t>2</w:t>
        </w:r>
        <w:r w:rsidRPr="00036F66">
          <w:rPr>
            <w:rFonts w:ascii="Times New Roman" w:hAnsi="Times New Roman" w:cs="Times New Roman"/>
            <w:i/>
            <w:sz w:val="24"/>
            <w:szCs w:val="24"/>
          </w:rPr>
          <w:t>) - t</w:t>
        </w:r>
        <w:r w:rsidRPr="00036F66">
          <w:rPr>
            <w:rFonts w:ascii="Times New Roman" w:hAnsi="Times New Roman" w:cs="Times New Roman"/>
            <w:i/>
            <w:sz w:val="24"/>
            <w:szCs w:val="24"/>
            <w:vertAlign w:val="subscript"/>
          </w:rPr>
          <w:t>1</w:t>
        </w:r>
        <w:r w:rsidRPr="00036F66">
          <w:rPr>
            <w:rFonts w:ascii="Times New Roman" w:hAnsi="Times New Roman" w:cs="Times New Roman"/>
            <w:sz w:val="24"/>
            <w:szCs w:val="24"/>
          </w:rPr>
          <w:t>.</w:t>
        </w:r>
      </w:ins>
    </w:p>
    <w:p w14:paraId="542F13C9" w14:textId="77777777" w:rsidR="00D22541" w:rsidRPr="00036F66" w:rsidRDefault="00D22541" w:rsidP="00D22541">
      <w:pPr>
        <w:spacing w:after="0" w:line="480" w:lineRule="auto"/>
        <w:rPr>
          <w:ins w:id="54" w:author="darcy" w:date="2015-05-13T11:15:00Z"/>
          <w:rFonts w:ascii="Times New Roman" w:hAnsi="Times New Roman" w:cs="Times New Roman"/>
          <w:sz w:val="24"/>
          <w:szCs w:val="24"/>
        </w:rPr>
      </w:pPr>
      <w:ins w:id="55" w:author="darcy" w:date="2015-05-13T11:15:00Z">
        <w:r w:rsidRPr="00036F66">
          <w:rPr>
            <w:rFonts w:ascii="Times New Roman" w:hAnsi="Times New Roman" w:cs="Times New Roman"/>
            <w:sz w:val="24"/>
            <w:szCs w:val="24"/>
          </w:rPr>
          <w:t>Sampling in this way ensured that the distribution of each of the variables approximated those observed the real-world data set, without the need for sampling from complex joint distributions (e.g., copulas).  The model was fit to the data for each of the 200 replicates in each of the 16 simulation experiments.  Instead of reporting average energy acquisition rate (</w:t>
        </w:r>
        <w:proofErr w:type="spellStart"/>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proofErr w:type="spellEnd"/>
        <w:r w:rsidRPr="00036F66">
          <w:rPr>
            <w:rFonts w:ascii="Times New Roman" w:hAnsi="Times New Roman" w:cs="Times New Roman"/>
            <w:sz w:val="24"/>
            <w:szCs w:val="24"/>
          </w:rPr>
          <w:t>) we present the derived value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Pr="00036F66">
          <w:rPr>
            <w:rFonts w:ascii="Times New Roman" w:hAnsi="Times New Roman" w:cs="Times New Roman"/>
            <w:sz w:val="24"/>
            <w:szCs w:val="24"/>
          </w:rPr>
          <w:t>) which is calculated using Eqn. 6.</w:t>
        </w:r>
      </w:ins>
    </w:p>
    <w:p w14:paraId="6E6CF8A4" w14:textId="77777777" w:rsidR="00D22541" w:rsidRPr="00036F66" w:rsidRDefault="00D22541" w:rsidP="00E76CE4">
      <w:pPr>
        <w:tabs>
          <w:tab w:val="left" w:pos="360"/>
          <w:tab w:val="left" w:pos="720"/>
          <w:tab w:val="left" w:pos="8640"/>
        </w:tabs>
        <w:spacing w:after="0" w:line="480" w:lineRule="auto"/>
        <w:jc w:val="both"/>
        <w:rPr>
          <w:rFonts w:ascii="Times New Roman" w:hAnsi="Times New Roman" w:cs="Times New Roman"/>
          <w:sz w:val="24"/>
          <w:szCs w:val="24"/>
        </w:rPr>
      </w:pPr>
    </w:p>
    <w:p w14:paraId="03D393F8" w14:textId="40F6509C" w:rsidR="00DF4D0D" w:rsidRPr="00036F66" w:rsidRDefault="00271160" w:rsidP="00E76CE4">
      <w:pPr>
        <w:tabs>
          <w:tab w:val="left" w:pos="360"/>
          <w:tab w:val="left" w:pos="720"/>
          <w:tab w:val="left" w:pos="8640"/>
        </w:tabs>
        <w:spacing w:after="0" w:line="480" w:lineRule="auto"/>
        <w:jc w:val="both"/>
        <w:rPr>
          <w:rFonts w:ascii="Times New Roman" w:hAnsi="Times New Roman" w:cs="Times New Roman"/>
          <w:b/>
          <w:sz w:val="24"/>
          <w:szCs w:val="24"/>
        </w:rPr>
      </w:pPr>
      <w:r w:rsidRPr="00036F66">
        <w:rPr>
          <w:rFonts w:ascii="Times New Roman" w:hAnsi="Times New Roman" w:cs="Times New Roman"/>
          <w:b/>
          <w:sz w:val="24"/>
          <w:szCs w:val="24"/>
        </w:rPr>
        <w:t>2.2</w:t>
      </w:r>
      <w:r w:rsidR="00F46B9B" w:rsidRPr="00036F66">
        <w:rPr>
          <w:rFonts w:ascii="Times New Roman" w:hAnsi="Times New Roman" w:cs="Times New Roman"/>
          <w:b/>
          <w:sz w:val="24"/>
          <w:szCs w:val="24"/>
        </w:rPr>
        <w:t xml:space="preserve"> </w:t>
      </w:r>
      <w:r w:rsidR="00DF4D0D" w:rsidRPr="00036F66">
        <w:rPr>
          <w:rFonts w:ascii="Times New Roman" w:hAnsi="Times New Roman" w:cs="Times New Roman"/>
          <w:b/>
          <w:sz w:val="24"/>
          <w:szCs w:val="24"/>
        </w:rPr>
        <w:t>Case study application</w:t>
      </w:r>
    </w:p>
    <w:p w14:paraId="3671353A" w14:textId="3BAF0B9C" w:rsidR="00853016" w:rsidRPr="00036F66" w:rsidRDefault="00605588"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296287" w:rsidRPr="00036F66">
        <w:rPr>
          <w:rFonts w:ascii="Times New Roman" w:hAnsi="Times New Roman" w:cs="Times New Roman"/>
          <w:sz w:val="24"/>
          <w:szCs w:val="24"/>
        </w:rPr>
        <w:t>Ant</w:t>
      </w:r>
      <w:r w:rsidRPr="00036F66">
        <w:rPr>
          <w:rFonts w:ascii="Times New Roman" w:hAnsi="Times New Roman" w:cs="Times New Roman"/>
          <w:sz w:val="24"/>
          <w:szCs w:val="24"/>
        </w:rPr>
        <w:t xml:space="preserve">arctic </w:t>
      </w:r>
      <w:proofErr w:type="spellStart"/>
      <w:r w:rsidRPr="00036F66">
        <w:rPr>
          <w:rFonts w:ascii="Times New Roman" w:hAnsi="Times New Roman" w:cs="Times New Roman"/>
          <w:sz w:val="24"/>
          <w:szCs w:val="24"/>
        </w:rPr>
        <w:t>to</w:t>
      </w:r>
      <w:r w:rsidR="007C3CFB" w:rsidRPr="00036F66">
        <w:rPr>
          <w:rFonts w:ascii="Times New Roman" w:hAnsi="Times New Roman" w:cs="Times New Roman"/>
          <w:sz w:val="24"/>
          <w:szCs w:val="24"/>
        </w:rPr>
        <w:t>othfish</w:t>
      </w:r>
      <w:proofErr w:type="spellEnd"/>
      <w:r w:rsidR="007C3CFB" w:rsidRPr="00036F66">
        <w:rPr>
          <w:rFonts w:ascii="Times New Roman" w:hAnsi="Times New Roman" w:cs="Times New Roman"/>
          <w:sz w:val="24"/>
          <w:szCs w:val="24"/>
        </w:rPr>
        <w:t xml:space="preserve"> are large </w:t>
      </w:r>
      <w:proofErr w:type="spellStart"/>
      <w:r w:rsidR="007C3CFB" w:rsidRPr="00036F66">
        <w:rPr>
          <w:rFonts w:ascii="Times New Roman" w:hAnsi="Times New Roman" w:cs="Times New Roman"/>
          <w:sz w:val="24"/>
          <w:szCs w:val="24"/>
        </w:rPr>
        <w:t>Nototheniids</w:t>
      </w:r>
      <w:proofErr w:type="spellEnd"/>
      <w:r w:rsidR="00133C54" w:rsidRPr="00036F66">
        <w:rPr>
          <w:rFonts w:ascii="Times New Roman" w:hAnsi="Times New Roman" w:cs="Times New Roman"/>
          <w:sz w:val="24"/>
          <w:szCs w:val="24"/>
        </w:rPr>
        <w:t xml:space="preserve"> </w:t>
      </w:r>
      <w:r w:rsidR="00296287" w:rsidRPr="00036F66">
        <w:rPr>
          <w:rFonts w:ascii="Times New Roman" w:hAnsi="Times New Roman" w:cs="Times New Roman"/>
          <w:sz w:val="24"/>
          <w:szCs w:val="24"/>
        </w:rPr>
        <w:t xml:space="preserve">native to the Southern Ocean.  </w:t>
      </w:r>
      <w:r w:rsidR="003A2EDF" w:rsidRPr="00036F66">
        <w:rPr>
          <w:rFonts w:ascii="Times New Roman" w:hAnsi="Times New Roman" w:cs="Times New Roman"/>
          <w:sz w:val="24"/>
          <w:szCs w:val="24"/>
        </w:rPr>
        <w:t xml:space="preserve">They can </w:t>
      </w:r>
      <w:r w:rsidR="007C3CFB" w:rsidRPr="00036F66">
        <w:rPr>
          <w:rFonts w:ascii="Times New Roman" w:hAnsi="Times New Roman" w:cs="Times New Roman"/>
          <w:sz w:val="24"/>
          <w:szCs w:val="24"/>
        </w:rPr>
        <w:t>g</w:t>
      </w:r>
      <w:r w:rsidR="003A2EDF" w:rsidRPr="00036F66">
        <w:rPr>
          <w:rFonts w:ascii="Times New Roman" w:hAnsi="Times New Roman" w:cs="Times New Roman"/>
          <w:sz w:val="24"/>
          <w:szCs w:val="24"/>
        </w:rPr>
        <w:t>row to be</w:t>
      </w:r>
      <w:r w:rsidR="008F7DF3" w:rsidRPr="00036F66">
        <w:rPr>
          <w:rFonts w:ascii="Times New Roman" w:hAnsi="Times New Roman" w:cs="Times New Roman"/>
          <w:sz w:val="24"/>
          <w:szCs w:val="24"/>
        </w:rPr>
        <w:t xml:space="preserve"> more than 2</w:t>
      </w:r>
      <w:r w:rsidR="007C3CFB" w:rsidRPr="00036F66">
        <w:rPr>
          <w:rFonts w:ascii="Times New Roman" w:hAnsi="Times New Roman" w:cs="Times New Roman"/>
          <w:sz w:val="24"/>
          <w:szCs w:val="24"/>
        </w:rPr>
        <w:t xml:space="preserve">m in length, </w:t>
      </w:r>
      <w:r w:rsidR="003A2EDF" w:rsidRPr="00036F66">
        <w:rPr>
          <w:rFonts w:ascii="Times New Roman" w:hAnsi="Times New Roman" w:cs="Times New Roman"/>
          <w:sz w:val="24"/>
          <w:szCs w:val="24"/>
        </w:rPr>
        <w:t xml:space="preserve">weighing </w:t>
      </w:r>
      <w:r w:rsidR="008F7DF3" w:rsidRPr="00036F66">
        <w:rPr>
          <w:rFonts w:ascii="Times New Roman" w:hAnsi="Times New Roman" w:cs="Times New Roman"/>
          <w:sz w:val="24"/>
          <w:szCs w:val="24"/>
        </w:rPr>
        <w:t>over 100</w:t>
      </w:r>
      <w:r w:rsidR="007C3CFB" w:rsidRPr="00036F66">
        <w:rPr>
          <w:rFonts w:ascii="Times New Roman" w:hAnsi="Times New Roman" w:cs="Times New Roman"/>
          <w:sz w:val="24"/>
          <w:szCs w:val="24"/>
        </w:rPr>
        <w:t>kg</w:t>
      </w:r>
      <w:r w:rsidR="003A2EDF" w:rsidRPr="00036F66">
        <w:rPr>
          <w:rFonts w:ascii="Times New Roman" w:hAnsi="Times New Roman" w:cs="Times New Roman"/>
          <w:sz w:val="24"/>
          <w:szCs w:val="24"/>
        </w:rPr>
        <w:t>,</w:t>
      </w:r>
      <w:r w:rsidR="007C3CFB" w:rsidRPr="00036F66">
        <w:rPr>
          <w:rFonts w:ascii="Times New Roman" w:hAnsi="Times New Roman" w:cs="Times New Roman"/>
          <w:sz w:val="24"/>
          <w:szCs w:val="24"/>
        </w:rPr>
        <w:t xml:space="preserve"> and</w:t>
      </w:r>
      <w:r w:rsidR="003A2EDF" w:rsidRPr="00036F66">
        <w:rPr>
          <w:rFonts w:ascii="Times New Roman" w:hAnsi="Times New Roman" w:cs="Times New Roman"/>
          <w:sz w:val="24"/>
          <w:szCs w:val="24"/>
        </w:rPr>
        <w:t xml:space="preserve"> can live</w:t>
      </w:r>
      <w:r w:rsidR="007C3CFB" w:rsidRPr="00036F66">
        <w:rPr>
          <w:rFonts w:ascii="Times New Roman" w:hAnsi="Times New Roman" w:cs="Times New Roman"/>
          <w:sz w:val="24"/>
          <w:szCs w:val="24"/>
        </w:rPr>
        <w:t xml:space="preserve"> for up to 50 years of age.  </w:t>
      </w:r>
      <w:r w:rsidR="00296287" w:rsidRPr="00036F66">
        <w:rPr>
          <w:rFonts w:ascii="Times New Roman" w:hAnsi="Times New Roman" w:cs="Times New Roman"/>
          <w:sz w:val="24"/>
          <w:szCs w:val="24"/>
        </w:rPr>
        <w:t>The</w:t>
      </w:r>
      <w:r w:rsidR="00EA21F1" w:rsidRPr="00036F66">
        <w:rPr>
          <w:rFonts w:ascii="Times New Roman" w:hAnsi="Times New Roman" w:cs="Times New Roman"/>
          <w:sz w:val="24"/>
          <w:szCs w:val="24"/>
        </w:rPr>
        <w:t xml:space="preserve"> exploratory</w:t>
      </w:r>
      <w:r w:rsidR="00296287" w:rsidRPr="00036F66">
        <w:rPr>
          <w:rFonts w:ascii="Times New Roman" w:hAnsi="Times New Roman" w:cs="Times New Roman"/>
          <w:sz w:val="24"/>
          <w:szCs w:val="24"/>
        </w:rPr>
        <w:t xml:space="preserve"> </w:t>
      </w:r>
      <w:proofErr w:type="spellStart"/>
      <w:r w:rsidR="00296287" w:rsidRPr="00036F66">
        <w:rPr>
          <w:rFonts w:ascii="Times New Roman" w:hAnsi="Times New Roman" w:cs="Times New Roman"/>
          <w:sz w:val="24"/>
          <w:szCs w:val="24"/>
        </w:rPr>
        <w:t>toothfish</w:t>
      </w:r>
      <w:proofErr w:type="spellEnd"/>
      <w:r w:rsidR="00296287" w:rsidRPr="00036F66">
        <w:rPr>
          <w:rFonts w:ascii="Times New Roman" w:hAnsi="Times New Roman" w:cs="Times New Roman"/>
          <w:sz w:val="24"/>
          <w:szCs w:val="24"/>
        </w:rPr>
        <w:t xml:space="preserve"> fishery in the Ross Sea region began in 1997</w:t>
      </w:r>
      <w:r w:rsidR="00BD76DE" w:rsidRPr="00036F66">
        <w:rPr>
          <w:rFonts w:ascii="Times New Roman" w:hAnsi="Times New Roman" w:cs="Times New Roman"/>
          <w:sz w:val="24"/>
          <w:szCs w:val="24"/>
        </w:rPr>
        <w:t xml:space="preserve"> and</w:t>
      </w:r>
      <w:r w:rsidR="00296287" w:rsidRPr="00036F66">
        <w:rPr>
          <w:rFonts w:ascii="Times New Roman" w:hAnsi="Times New Roman" w:cs="Times New Roman"/>
          <w:sz w:val="24"/>
          <w:szCs w:val="24"/>
        </w:rPr>
        <w:t xml:space="preserve"> is managed by The Commission for the Conservation of Antarctic Marine Living Resources (CCAMLR).</w:t>
      </w:r>
      <w:r w:rsidR="00133C54" w:rsidRPr="00036F66">
        <w:rPr>
          <w:rFonts w:ascii="Times New Roman" w:hAnsi="Times New Roman" w:cs="Times New Roman"/>
          <w:sz w:val="24"/>
          <w:szCs w:val="24"/>
        </w:rPr>
        <w:t xml:space="preserve">  </w:t>
      </w:r>
      <w:r w:rsidR="00247B5D" w:rsidRPr="00036F66">
        <w:rPr>
          <w:rFonts w:ascii="Times New Roman" w:hAnsi="Times New Roman" w:cs="Times New Roman"/>
          <w:sz w:val="24"/>
          <w:szCs w:val="24"/>
        </w:rPr>
        <w:t>Since then</w:t>
      </w:r>
      <w:r w:rsidR="00EA21F1" w:rsidRPr="00036F66">
        <w:rPr>
          <w:rFonts w:ascii="Times New Roman" w:hAnsi="Times New Roman" w:cs="Times New Roman"/>
          <w:sz w:val="24"/>
          <w:szCs w:val="24"/>
        </w:rPr>
        <w:t xml:space="preserve"> the fishery has increased to about 3000 </w:t>
      </w:r>
      <w:proofErr w:type="spellStart"/>
      <w:r w:rsidR="00EA21F1" w:rsidRPr="00036F66">
        <w:rPr>
          <w:rFonts w:ascii="Times New Roman" w:hAnsi="Times New Roman" w:cs="Times New Roman"/>
          <w:sz w:val="24"/>
          <w:szCs w:val="24"/>
        </w:rPr>
        <w:t>t</w:t>
      </w:r>
      <w:r w:rsidR="00B675AC" w:rsidRPr="00036F66">
        <w:rPr>
          <w:rFonts w:ascii="Times New Roman" w:hAnsi="Times New Roman" w:cs="Times New Roman"/>
          <w:sz w:val="24"/>
          <w:szCs w:val="24"/>
        </w:rPr>
        <w:t>onnes</w:t>
      </w:r>
      <w:proofErr w:type="spellEnd"/>
      <w:r w:rsidR="00EA21F1" w:rsidRPr="00036F66">
        <w:rPr>
          <w:rFonts w:ascii="Times New Roman" w:hAnsi="Times New Roman" w:cs="Times New Roman"/>
          <w:sz w:val="24"/>
          <w:szCs w:val="24"/>
        </w:rPr>
        <w:t xml:space="preserve"> per </w:t>
      </w:r>
      <w:r w:rsidR="00311ECD" w:rsidRPr="00036F66">
        <w:rPr>
          <w:rFonts w:ascii="Times New Roman" w:hAnsi="Times New Roman" w:cs="Times New Roman"/>
          <w:sz w:val="24"/>
          <w:szCs w:val="24"/>
        </w:rPr>
        <w:t>year</w:t>
      </w:r>
      <w:r w:rsidR="00EA21F1" w:rsidRPr="00036F66">
        <w:rPr>
          <w:rFonts w:ascii="Times New Roman" w:hAnsi="Times New Roman" w:cs="Times New Roman"/>
          <w:sz w:val="24"/>
          <w:szCs w:val="24"/>
        </w:rPr>
        <w:t xml:space="preserve">.  </w:t>
      </w:r>
      <w:r w:rsidRPr="00036F66">
        <w:rPr>
          <w:rFonts w:ascii="Times New Roman" w:hAnsi="Times New Roman" w:cs="Times New Roman"/>
          <w:sz w:val="24"/>
          <w:szCs w:val="24"/>
        </w:rPr>
        <w:t>Fishing is restricted to the summer months</w:t>
      </w:r>
      <w:r w:rsidR="00557AA1" w:rsidRPr="00036F66">
        <w:rPr>
          <w:rFonts w:ascii="Times New Roman" w:hAnsi="Times New Roman" w:cs="Times New Roman"/>
          <w:sz w:val="24"/>
          <w:szCs w:val="24"/>
        </w:rPr>
        <w:t xml:space="preserve"> (</w:t>
      </w:r>
      <w:r w:rsidR="00443B46" w:rsidRPr="00036F66">
        <w:rPr>
          <w:rFonts w:ascii="Times New Roman" w:hAnsi="Times New Roman" w:cs="Times New Roman"/>
          <w:sz w:val="24"/>
          <w:szCs w:val="24"/>
        </w:rPr>
        <w:t>December usually until to March</w:t>
      </w:r>
      <w:r w:rsidR="00557AA1" w:rsidRPr="00036F66">
        <w:rPr>
          <w:rFonts w:ascii="Times New Roman" w:hAnsi="Times New Roman" w:cs="Times New Roman"/>
          <w:sz w:val="24"/>
          <w:szCs w:val="24"/>
        </w:rPr>
        <w:t>)</w:t>
      </w:r>
      <w:r w:rsidR="00247B5D" w:rsidRPr="00036F66">
        <w:rPr>
          <w:rFonts w:ascii="Times New Roman" w:hAnsi="Times New Roman" w:cs="Times New Roman"/>
          <w:sz w:val="24"/>
          <w:szCs w:val="24"/>
        </w:rPr>
        <w:t>,</w:t>
      </w:r>
      <w:r w:rsidRPr="00036F66">
        <w:rPr>
          <w:rFonts w:ascii="Times New Roman" w:hAnsi="Times New Roman" w:cs="Times New Roman"/>
          <w:sz w:val="24"/>
          <w:szCs w:val="24"/>
        </w:rPr>
        <w:t xml:space="preserve"> once the ice shelf recedes allowing vessels access to the region.  </w:t>
      </w:r>
      <w:r w:rsidR="00133C54" w:rsidRPr="00036F66">
        <w:rPr>
          <w:rFonts w:ascii="Times New Roman" w:hAnsi="Times New Roman" w:cs="Times New Roman"/>
          <w:sz w:val="24"/>
          <w:szCs w:val="24"/>
        </w:rPr>
        <w:t xml:space="preserve">The Antarctic </w:t>
      </w:r>
      <w:proofErr w:type="spellStart"/>
      <w:r w:rsidR="00133C54" w:rsidRPr="00036F66">
        <w:rPr>
          <w:rFonts w:ascii="Times New Roman" w:hAnsi="Times New Roman" w:cs="Times New Roman"/>
          <w:sz w:val="24"/>
          <w:szCs w:val="24"/>
        </w:rPr>
        <w:t>toothfish</w:t>
      </w:r>
      <w:proofErr w:type="spellEnd"/>
      <w:r w:rsidR="00133C54" w:rsidRPr="00036F66">
        <w:rPr>
          <w:rFonts w:ascii="Times New Roman" w:hAnsi="Times New Roman" w:cs="Times New Roman"/>
          <w:sz w:val="24"/>
          <w:szCs w:val="24"/>
        </w:rPr>
        <w:t xml:space="preserve"> tagging</w:t>
      </w:r>
      <w:r w:rsidR="00A64AB5">
        <w:rPr>
          <w:rFonts w:ascii="Times New Roman" w:hAnsi="Times New Roman" w:cs="Times New Roman"/>
          <w:sz w:val="24"/>
          <w:szCs w:val="24"/>
        </w:rPr>
        <w:t xml:space="preserve"> </w:t>
      </w:r>
      <w:proofErr w:type="spellStart"/>
      <w:r w:rsidR="00A64AB5">
        <w:rPr>
          <w:rFonts w:ascii="Times New Roman" w:hAnsi="Times New Roman" w:cs="Times New Roman"/>
          <w:sz w:val="24"/>
          <w:szCs w:val="24"/>
        </w:rPr>
        <w:t>programme</w:t>
      </w:r>
      <w:proofErr w:type="spellEnd"/>
      <w:r w:rsidR="00A64AB5">
        <w:rPr>
          <w:rFonts w:ascii="Times New Roman" w:hAnsi="Times New Roman" w:cs="Times New Roman"/>
          <w:sz w:val="24"/>
          <w:szCs w:val="24"/>
        </w:rPr>
        <w:t xml:space="preserve"> was initiated </w:t>
      </w:r>
      <w:r w:rsidR="00133C54" w:rsidRPr="00036F66">
        <w:rPr>
          <w:rFonts w:ascii="Times New Roman" w:hAnsi="Times New Roman" w:cs="Times New Roman"/>
          <w:sz w:val="24"/>
          <w:szCs w:val="24"/>
        </w:rPr>
        <w:t xml:space="preserve">in the 2001 fishing season by New Zealand vessels involved in the fishery.  In 2004, </w:t>
      </w:r>
      <w:proofErr w:type="spellStart"/>
      <w:r w:rsidR="00133C54" w:rsidRPr="00036F66">
        <w:rPr>
          <w:rFonts w:ascii="Times New Roman" w:hAnsi="Times New Roman" w:cs="Times New Roman"/>
          <w:sz w:val="24"/>
          <w:szCs w:val="24"/>
        </w:rPr>
        <w:t>toothfish</w:t>
      </w:r>
      <w:proofErr w:type="spellEnd"/>
      <w:r w:rsidR="00133C54" w:rsidRPr="00036F66">
        <w:rPr>
          <w:rFonts w:ascii="Times New Roman" w:hAnsi="Times New Roman" w:cs="Times New Roman"/>
          <w:sz w:val="24"/>
          <w:szCs w:val="24"/>
        </w:rPr>
        <w:t xml:space="preserve"> tagging was made compulsory for all vessels participating in the fishery</w:t>
      </w:r>
      <w:r w:rsidR="00754FB9" w:rsidRPr="00036F66">
        <w:rPr>
          <w:rFonts w:ascii="Times New Roman" w:hAnsi="Times New Roman" w:cs="Times New Roman"/>
          <w:sz w:val="24"/>
          <w:szCs w:val="24"/>
        </w:rPr>
        <w:t xml:space="preserve">.  Currently </w:t>
      </w:r>
      <w:proofErr w:type="spellStart"/>
      <w:r w:rsidR="00754FB9" w:rsidRPr="00036F66">
        <w:rPr>
          <w:rFonts w:ascii="Times New Roman" w:hAnsi="Times New Roman" w:cs="Times New Roman"/>
          <w:sz w:val="24"/>
          <w:szCs w:val="24"/>
        </w:rPr>
        <w:t>toothfish</w:t>
      </w:r>
      <w:proofErr w:type="spellEnd"/>
      <w:r w:rsidR="00754FB9" w:rsidRPr="00036F66">
        <w:rPr>
          <w:rFonts w:ascii="Times New Roman" w:hAnsi="Times New Roman" w:cs="Times New Roman"/>
          <w:sz w:val="24"/>
          <w:szCs w:val="24"/>
        </w:rPr>
        <w:t xml:space="preserve"> are required to be double tagged at a rate of 1 fish per </w:t>
      </w:r>
      <w:proofErr w:type="spellStart"/>
      <w:r w:rsidR="00754FB9" w:rsidRPr="00036F66">
        <w:rPr>
          <w:rFonts w:ascii="Times New Roman" w:hAnsi="Times New Roman" w:cs="Times New Roman"/>
          <w:sz w:val="24"/>
          <w:szCs w:val="24"/>
        </w:rPr>
        <w:t>tonne</w:t>
      </w:r>
      <w:proofErr w:type="spellEnd"/>
      <w:r w:rsidR="00754FB9" w:rsidRPr="00036F66">
        <w:rPr>
          <w:rFonts w:ascii="Times New Roman" w:hAnsi="Times New Roman" w:cs="Times New Roman"/>
          <w:sz w:val="24"/>
          <w:szCs w:val="24"/>
        </w:rPr>
        <w:t xml:space="preserve"> landed</w:t>
      </w:r>
      <w:r w:rsidR="00133C54" w:rsidRPr="00036F66">
        <w:rPr>
          <w:rFonts w:ascii="Times New Roman" w:hAnsi="Times New Roman" w:cs="Times New Roman"/>
          <w:sz w:val="24"/>
          <w:szCs w:val="24"/>
        </w:rPr>
        <w:t>.</w:t>
      </w:r>
      <w:r w:rsidR="00BC4B5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t xml:space="preserve">The tagging </w:t>
      </w:r>
      <w:proofErr w:type="spellStart"/>
      <w:r w:rsidR="00BD76DE" w:rsidRPr="00036F66">
        <w:rPr>
          <w:rFonts w:ascii="Times New Roman" w:hAnsi="Times New Roman" w:cs="Times New Roman"/>
          <w:sz w:val="24"/>
          <w:szCs w:val="24"/>
        </w:rPr>
        <w:t>programme</w:t>
      </w:r>
      <w:proofErr w:type="spellEnd"/>
      <w:r w:rsidR="00BD76DE" w:rsidRPr="00036F66">
        <w:rPr>
          <w:rFonts w:ascii="Times New Roman" w:hAnsi="Times New Roman" w:cs="Times New Roman"/>
          <w:sz w:val="24"/>
          <w:szCs w:val="24"/>
        </w:rPr>
        <w:t xml:space="preserve"> </w:t>
      </w:r>
      <w:r w:rsidR="00F16B4C" w:rsidRPr="00036F66">
        <w:rPr>
          <w:rFonts w:ascii="Times New Roman" w:hAnsi="Times New Roman" w:cs="Times New Roman"/>
          <w:sz w:val="24"/>
          <w:szCs w:val="24"/>
        </w:rPr>
        <w:t>records</w:t>
      </w:r>
      <w:r w:rsidR="00BD76DE" w:rsidRPr="00036F66">
        <w:rPr>
          <w:rFonts w:ascii="Times New Roman" w:hAnsi="Times New Roman" w:cs="Times New Roman"/>
          <w:sz w:val="24"/>
          <w:szCs w:val="24"/>
        </w:rPr>
        <w:t xml:space="preserve"> information on the date, </w:t>
      </w:r>
      <w:r w:rsidR="00853016" w:rsidRPr="00036F66">
        <w:rPr>
          <w:rFonts w:ascii="Times New Roman" w:hAnsi="Times New Roman" w:cs="Times New Roman"/>
          <w:sz w:val="24"/>
          <w:szCs w:val="24"/>
        </w:rPr>
        <w:t>depth, location, sex</w:t>
      </w:r>
      <w:r w:rsidR="00BD76DE"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 xml:space="preserve">and </w:t>
      </w:r>
      <w:r w:rsidR="003E0E41" w:rsidRPr="00036F66">
        <w:rPr>
          <w:rFonts w:ascii="Times New Roman" w:hAnsi="Times New Roman" w:cs="Times New Roman"/>
          <w:sz w:val="24"/>
          <w:szCs w:val="24"/>
        </w:rPr>
        <w:t>size</w:t>
      </w:r>
      <w:r w:rsidR="00BD76DE" w:rsidRPr="00036F66">
        <w:rPr>
          <w:rFonts w:ascii="Times New Roman" w:hAnsi="Times New Roman" w:cs="Times New Roman"/>
          <w:sz w:val="24"/>
          <w:szCs w:val="24"/>
        </w:rPr>
        <w:t xml:space="preserve"> of each tagged/recaptured fish.</w:t>
      </w:r>
      <w:r w:rsidR="00F16B4C" w:rsidRPr="00036F66">
        <w:rPr>
          <w:rFonts w:ascii="Times New Roman" w:hAnsi="Times New Roman" w:cs="Times New Roman"/>
          <w:sz w:val="24"/>
          <w:szCs w:val="24"/>
        </w:rPr>
        <w:t xml:space="preserve">  A small subset of the recaptured fish are aged</w:t>
      </w:r>
      <w:r w:rsidR="008132F5"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by reading</w:t>
      </w:r>
      <w:r w:rsidR="008132F5" w:rsidRPr="00036F66">
        <w:rPr>
          <w:rFonts w:ascii="Times New Roman" w:hAnsi="Times New Roman" w:cs="Times New Roman"/>
          <w:sz w:val="24"/>
          <w:szCs w:val="24"/>
        </w:rPr>
        <w:t xml:space="preserve"> their </w:t>
      </w:r>
      <w:proofErr w:type="spellStart"/>
      <w:r w:rsidR="008132F5" w:rsidRPr="00036F66">
        <w:rPr>
          <w:rFonts w:ascii="Times New Roman" w:hAnsi="Times New Roman" w:cs="Times New Roman"/>
          <w:sz w:val="24"/>
          <w:szCs w:val="24"/>
        </w:rPr>
        <w:t>otolith</w:t>
      </w:r>
      <w:proofErr w:type="spellEnd"/>
      <w:r w:rsidR="008132F5" w:rsidRPr="00036F66">
        <w:rPr>
          <w:rFonts w:ascii="Times New Roman" w:hAnsi="Times New Roman" w:cs="Times New Roman"/>
          <w:sz w:val="24"/>
          <w:szCs w:val="24"/>
        </w:rPr>
        <w:t>.</w:t>
      </w:r>
      <w:ins w:id="56" w:author="darcy" w:date="2015-05-13T11:10:00Z">
        <w:r w:rsidR="00337921">
          <w:rPr>
            <w:rFonts w:ascii="Times New Roman" w:hAnsi="Times New Roman" w:cs="Times New Roman"/>
            <w:sz w:val="24"/>
            <w:szCs w:val="24"/>
          </w:rPr>
          <w:t xml:space="preserve">  The </w:t>
        </w:r>
        <w:proofErr w:type="spellStart"/>
        <w:r w:rsidR="00337921">
          <w:rPr>
            <w:rFonts w:ascii="Times New Roman" w:hAnsi="Times New Roman" w:cs="Times New Roman"/>
            <w:sz w:val="24"/>
            <w:szCs w:val="24"/>
          </w:rPr>
          <w:t>otoliths</w:t>
        </w:r>
        <w:proofErr w:type="spellEnd"/>
        <w:r w:rsidR="00337921">
          <w:rPr>
            <w:rFonts w:ascii="Times New Roman" w:hAnsi="Times New Roman" w:cs="Times New Roman"/>
            <w:sz w:val="24"/>
            <w:szCs w:val="24"/>
          </w:rPr>
          <w:t xml:space="preserve"> are assumed to be aged without error, a </w:t>
        </w:r>
        <w:proofErr w:type="spellStart"/>
        <w:r w:rsidR="00337921">
          <w:rPr>
            <w:rFonts w:ascii="Times New Roman" w:hAnsi="Times New Roman" w:cs="Times New Roman"/>
            <w:sz w:val="24"/>
            <w:szCs w:val="24"/>
          </w:rPr>
          <w:t>resonble</w:t>
        </w:r>
        <w:proofErr w:type="spellEnd"/>
        <w:r w:rsidR="00337921">
          <w:rPr>
            <w:rFonts w:ascii="Times New Roman" w:hAnsi="Times New Roman" w:cs="Times New Roman"/>
            <w:sz w:val="24"/>
            <w:szCs w:val="24"/>
          </w:rPr>
          <w:t xml:space="preserve"> </w:t>
        </w:r>
      </w:ins>
      <w:ins w:id="57" w:author="darcy" w:date="2015-05-13T11:11:00Z">
        <w:r w:rsidR="00337921">
          <w:rPr>
            <w:rFonts w:ascii="Times New Roman" w:hAnsi="Times New Roman" w:cs="Times New Roman"/>
            <w:sz w:val="24"/>
            <w:szCs w:val="24"/>
          </w:rPr>
          <w:t>assumption</w:t>
        </w:r>
      </w:ins>
      <w:ins w:id="58" w:author="darcy" w:date="2015-05-13T11:10:00Z">
        <w:r w:rsidR="00337921">
          <w:rPr>
            <w:rFonts w:ascii="Times New Roman" w:hAnsi="Times New Roman" w:cs="Times New Roman"/>
            <w:sz w:val="24"/>
            <w:szCs w:val="24"/>
          </w:rPr>
          <w:t xml:space="preserve"> </w:t>
        </w:r>
      </w:ins>
      <w:ins w:id="59" w:author="darcy" w:date="2015-05-13T11:11:00Z">
        <w:r w:rsidR="00337921">
          <w:rPr>
            <w:rFonts w:ascii="Times New Roman" w:hAnsi="Times New Roman" w:cs="Times New Roman"/>
            <w:sz w:val="24"/>
            <w:szCs w:val="24"/>
          </w:rPr>
          <w:t>for this species (CITE).</w:t>
        </w:r>
      </w:ins>
    </w:p>
    <w:p w14:paraId="3C8F23AE" w14:textId="7FAA5B25" w:rsidR="00285C62" w:rsidRPr="00036F66" w:rsidRDefault="0085301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We identified those fish th</w:t>
      </w:r>
      <w:r w:rsidR="00605588" w:rsidRPr="00036F66">
        <w:rPr>
          <w:rFonts w:ascii="Times New Roman" w:hAnsi="Times New Roman" w:cs="Times New Roman"/>
          <w:sz w:val="24"/>
          <w:szCs w:val="24"/>
        </w:rPr>
        <w:t xml:space="preserve">at had been tagged, recaptured </w:t>
      </w:r>
      <w:r w:rsidRPr="00036F66">
        <w:rPr>
          <w:rFonts w:ascii="Times New Roman" w:hAnsi="Times New Roman" w:cs="Times New Roman"/>
          <w:sz w:val="24"/>
          <w:szCs w:val="24"/>
        </w:rPr>
        <w:t>and aged upon recapture.  This yielded 315 individuals of which 166 were female and 149 male</w:t>
      </w:r>
      <w:r w:rsidR="00281D5B"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A</w:t>
      </w:r>
      <w:r w:rsidR="00603447" w:rsidRPr="00036F66">
        <w:rPr>
          <w:rFonts w:ascii="Times New Roman" w:hAnsi="Times New Roman" w:cs="Times New Roman"/>
          <w:sz w:val="24"/>
          <w:szCs w:val="24"/>
        </w:rPr>
        <w:t xml:space="preserve">ll individuals were originally tagged between </w:t>
      </w:r>
      <w:r w:rsidR="00D73B3D" w:rsidRPr="00036F66">
        <w:rPr>
          <w:rFonts w:ascii="Times New Roman" w:hAnsi="Times New Roman" w:cs="Times New Roman"/>
          <w:sz w:val="24"/>
          <w:szCs w:val="24"/>
        </w:rPr>
        <w:t>2001</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2008</w:t>
      </w:r>
      <w:r w:rsidR="00603447" w:rsidRPr="00036F66">
        <w:rPr>
          <w:rFonts w:ascii="Times New Roman" w:hAnsi="Times New Roman" w:cs="Times New Roman"/>
          <w:sz w:val="24"/>
          <w:szCs w:val="24"/>
        </w:rPr>
        <w:t xml:space="preserve">, and were subsequently recaptured between </w:t>
      </w:r>
      <w:r w:rsidR="00D73B3D" w:rsidRPr="00036F66">
        <w:rPr>
          <w:rFonts w:ascii="Times New Roman" w:hAnsi="Times New Roman" w:cs="Times New Roman"/>
          <w:sz w:val="24"/>
          <w:szCs w:val="24"/>
        </w:rPr>
        <w:t>2002</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2013</w:t>
      </w:r>
      <w:r w:rsidRPr="00036F66">
        <w:rPr>
          <w:rFonts w:ascii="Times New Roman" w:hAnsi="Times New Roman" w:cs="Times New Roman"/>
          <w:sz w:val="24"/>
          <w:szCs w:val="24"/>
        </w:rPr>
        <w:t>.</w:t>
      </w:r>
      <w:r w:rsidR="00BD76DE"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These data allowed us to identify the </w:t>
      </w:r>
      <w:r w:rsidR="002A5980" w:rsidRPr="00036F66">
        <w:rPr>
          <w:rFonts w:ascii="Times New Roman" w:hAnsi="Times New Roman" w:cs="Times New Roman"/>
          <w:sz w:val="24"/>
          <w:szCs w:val="24"/>
        </w:rPr>
        <w:t xml:space="preserve">observed </w:t>
      </w:r>
      <w:r w:rsidR="00FE6275" w:rsidRPr="00036F66">
        <w:rPr>
          <w:rFonts w:ascii="Times New Roman" w:hAnsi="Times New Roman" w:cs="Times New Roman"/>
          <w:sz w:val="24"/>
          <w:szCs w:val="24"/>
        </w:rPr>
        <w:t xml:space="preserve">length (cm) at first capture </w:t>
      </w:r>
      <w:proofErr w:type="gramStart"/>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w:t>
      </w:r>
      <w:proofErr w:type="gramEnd"/>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and recapture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The time </w:t>
      </w:r>
      <w:r w:rsidR="00067354" w:rsidRPr="00036F66">
        <w:rPr>
          <w:rFonts w:ascii="Times New Roman" w:hAnsi="Times New Roman" w:cs="Times New Roman"/>
          <w:sz w:val="24"/>
          <w:szCs w:val="24"/>
        </w:rPr>
        <w:t>at liberty</w:t>
      </w:r>
      <w:r w:rsidR="00FE6275" w:rsidRPr="00036F66">
        <w:rPr>
          <w:rFonts w:ascii="Times New Roman" w:hAnsi="Times New Roman" w:cs="Times New Roman"/>
          <w:sz w:val="24"/>
          <w:szCs w:val="24"/>
        </w:rPr>
        <w:t xml:space="preserve"> </w:t>
      </w:r>
      <w:r w:rsidR="00067354"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067354"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and the measured age of the fish at recapture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AE035D"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was used to calculate the age of the fish at tagging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AE035D" w:rsidRPr="00036F66">
        <w:rPr>
          <w:rFonts w:ascii="Times New Roman" w:hAnsi="Times New Roman" w:cs="Times New Roman"/>
          <w:sz w:val="24"/>
          <w:szCs w:val="24"/>
        </w:rPr>
        <w:t>).</w:t>
      </w:r>
      <w:r w:rsidR="00FE6275" w:rsidRPr="00036F66">
        <w:rPr>
          <w:rFonts w:ascii="Times New Roman" w:hAnsi="Times New Roman" w:cs="Times New Roman"/>
          <w:sz w:val="24"/>
          <w:szCs w:val="24"/>
        </w:rPr>
        <w:t xml:space="preserve">  </w:t>
      </w:r>
      <w:r w:rsidR="00D252FF" w:rsidRPr="00036F66">
        <w:rPr>
          <w:rFonts w:ascii="Times New Roman" w:hAnsi="Times New Roman" w:cs="Times New Roman"/>
          <w:sz w:val="24"/>
          <w:szCs w:val="24"/>
        </w:rPr>
        <w:t>We fit</w:t>
      </w:r>
      <w:r w:rsidR="00285C62" w:rsidRPr="00036F66">
        <w:rPr>
          <w:rFonts w:ascii="Times New Roman" w:hAnsi="Times New Roman" w:cs="Times New Roman"/>
          <w:sz w:val="24"/>
          <w:szCs w:val="24"/>
        </w:rPr>
        <w:t xml:space="preserve"> several different versions of</w:t>
      </w:r>
      <w:r w:rsidR="00D252FF" w:rsidRPr="00036F66">
        <w:rPr>
          <w:rFonts w:ascii="Times New Roman" w:hAnsi="Times New Roman" w:cs="Times New Roman"/>
          <w:sz w:val="24"/>
          <w:szCs w:val="24"/>
        </w:rPr>
        <w:t xml:space="preserve"> the model </w:t>
      </w:r>
      <w:r w:rsidR="00605588" w:rsidRPr="00036F66">
        <w:rPr>
          <w:rFonts w:ascii="Times New Roman" w:hAnsi="Times New Roman" w:cs="Times New Roman"/>
          <w:sz w:val="24"/>
          <w:szCs w:val="24"/>
        </w:rPr>
        <w:t>to these</w:t>
      </w:r>
      <w:r w:rsidRPr="00036F66">
        <w:rPr>
          <w:rFonts w:ascii="Times New Roman" w:hAnsi="Times New Roman" w:cs="Times New Roman"/>
          <w:sz w:val="24"/>
          <w:szCs w:val="24"/>
        </w:rPr>
        <w:t xml:space="preserve"> </w:t>
      </w:r>
      <w:r w:rsidR="00655AED" w:rsidRPr="00036F66">
        <w:rPr>
          <w:rFonts w:ascii="Times New Roman" w:hAnsi="Times New Roman" w:cs="Times New Roman"/>
          <w:sz w:val="24"/>
          <w:szCs w:val="24"/>
        </w:rPr>
        <w:t>data</w:t>
      </w:r>
      <w:r w:rsidR="00285C62" w:rsidRPr="00036F66">
        <w:rPr>
          <w:rFonts w:ascii="Times New Roman" w:hAnsi="Times New Roman" w:cs="Times New Roman"/>
          <w:sz w:val="24"/>
          <w:szCs w:val="24"/>
        </w:rPr>
        <w:t>, these included:</w:t>
      </w:r>
      <w:r w:rsidR="00BB5C24" w:rsidRPr="00036F66">
        <w:rPr>
          <w:rFonts w:ascii="Times New Roman" w:hAnsi="Times New Roman" w:cs="Times New Roman"/>
          <w:sz w:val="24"/>
          <w:szCs w:val="24"/>
        </w:rPr>
        <w:t xml:space="preserve"> no random-effects, random-effects for the </w:t>
      </w:r>
      <w:r w:rsidR="00603447" w:rsidRPr="00036F66">
        <w:rPr>
          <w:rFonts w:ascii="Times New Roman" w:hAnsi="Times New Roman" w:cs="Times New Roman"/>
          <w:sz w:val="24"/>
          <w:szCs w:val="24"/>
        </w:rPr>
        <w:t xml:space="preserve">persistent differences in </w:t>
      </w:r>
      <w:r w:rsidR="00BB5C24" w:rsidRPr="00036F66">
        <w:rPr>
          <w:rFonts w:ascii="Times New Roman" w:hAnsi="Times New Roman" w:cs="Times New Roman"/>
          <w:sz w:val="24"/>
          <w:szCs w:val="24"/>
        </w:rPr>
        <w:t xml:space="preserve">upkeep costs </w:t>
      </w:r>
      <w:r w:rsidR="00281D5B" w:rsidRPr="00036F66">
        <w:rPr>
          <w:rFonts w:ascii="Times New Roman" w:hAnsi="Times New Roman" w:cs="Times New Roman"/>
          <w:sz w:val="24"/>
          <w:szCs w:val="24"/>
        </w:rPr>
        <w:t>(</w:t>
      </w:r>
      <w:proofErr w:type="spellStart"/>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proofErr w:type="spellEnd"/>
      <w:r w:rsidR="00281D5B" w:rsidRPr="00036F66">
        <w:rPr>
          <w:rFonts w:ascii="Times New Roman" w:hAnsi="Times New Roman" w:cs="Times New Roman"/>
          <w:sz w:val="24"/>
          <w:szCs w:val="24"/>
        </w:rPr>
        <w:t xml:space="preserve"> only) </w:t>
      </w:r>
      <w:r w:rsidR="00603447" w:rsidRPr="00036F66">
        <w:rPr>
          <w:rFonts w:ascii="Times New Roman" w:hAnsi="Times New Roman" w:cs="Times New Roman"/>
          <w:sz w:val="24"/>
          <w:szCs w:val="24"/>
        </w:rPr>
        <w:t>for each sex</w:t>
      </w:r>
      <w:r w:rsidR="00BB5C24"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B5C24" w:rsidRPr="00036F66">
        <w:rPr>
          <w:rFonts w:ascii="Times New Roman" w:hAnsi="Times New Roman" w:cs="Times New Roman"/>
          <w:sz w:val="24"/>
          <w:szCs w:val="24"/>
        </w:rPr>
        <w:t xml:space="preserve"> only</w:t>
      </w:r>
      <w:r w:rsidR="00603447" w:rsidRPr="00036F66">
        <w:rPr>
          <w:rFonts w:ascii="Times New Roman" w:hAnsi="Times New Roman" w:cs="Times New Roman"/>
          <w:sz w:val="24"/>
          <w:szCs w:val="24"/>
        </w:rPr>
        <w:t>)</w:t>
      </w:r>
      <w:r w:rsidR="00BB5C24" w:rsidRPr="00036F66">
        <w:rPr>
          <w:rFonts w:ascii="Times New Roman" w:hAnsi="Times New Roman" w:cs="Times New Roman"/>
          <w:sz w:val="24"/>
          <w:szCs w:val="24"/>
        </w:rPr>
        <w:t xml:space="preserve">, and random-effects </w:t>
      </w:r>
      <w:r w:rsidR="00603447" w:rsidRPr="00036F66">
        <w:rPr>
          <w:rFonts w:ascii="Times New Roman" w:hAnsi="Times New Roman" w:cs="Times New Roman"/>
          <w:sz w:val="24"/>
          <w:szCs w:val="24"/>
        </w:rPr>
        <w:t>representing both persistent and transient variation in growth (</w:t>
      </w:r>
      <w:proofErr w:type="spellStart"/>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proofErr w:type="spellEnd"/>
      <w:r w:rsidR="00BB5C24"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603447" w:rsidRPr="00036F66">
        <w:rPr>
          <w:rFonts w:ascii="Times New Roman" w:hAnsi="Times New Roman" w:cs="Times New Roman"/>
          <w:sz w:val="24"/>
          <w:szCs w:val="24"/>
        </w:rPr>
        <w:t>)</w:t>
      </w:r>
      <w:r w:rsidR="00735766" w:rsidRPr="00036F66">
        <w:rPr>
          <w:rFonts w:ascii="Times New Roman" w:hAnsi="Times New Roman" w:cs="Times New Roman"/>
          <w:sz w:val="24"/>
          <w:szCs w:val="24"/>
        </w:rPr>
        <w:t>.</w:t>
      </w:r>
    </w:p>
    <w:p w14:paraId="395A83E0" w14:textId="38D117EA" w:rsidR="00C0584E" w:rsidRPr="00036F66" w:rsidRDefault="00247B5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603447" w:rsidRPr="00036F66">
        <w:rPr>
          <w:rFonts w:ascii="Times New Roman" w:hAnsi="Times New Roman" w:cs="Times New Roman"/>
          <w:sz w:val="24"/>
          <w:szCs w:val="24"/>
        </w:rPr>
        <w:t>Length at birth</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w:t>
      </w:r>
      <w:r w:rsidR="00093192" w:rsidRPr="00036F66">
        <w:rPr>
          <w:rFonts w:ascii="Times New Roman" w:hAnsi="Times New Roman" w:cs="Times New Roman"/>
          <w:i/>
          <w:sz w:val="24"/>
          <w:szCs w:val="24"/>
        </w:rPr>
        <w:t>L</w:t>
      </w:r>
      <w:r w:rsidR="00093192" w:rsidRPr="00036F66">
        <w:rPr>
          <w:rFonts w:ascii="Times New Roman" w:hAnsi="Times New Roman" w:cs="Times New Roman"/>
          <w:i/>
          <w:sz w:val="24"/>
          <w:szCs w:val="24"/>
          <w:vertAlign w:val="subscript"/>
        </w:rPr>
        <w:t>0</w:t>
      </w:r>
      <w:proofErr w:type="gramStart"/>
      <w:r w:rsidR="00093192" w:rsidRPr="00036F66">
        <w:rPr>
          <w:rFonts w:ascii="Times New Roman" w:hAnsi="Times New Roman" w:cs="Times New Roman"/>
          <w:i/>
          <w:sz w:val="24"/>
          <w:szCs w:val="24"/>
          <w:vertAlign w:val="subscript"/>
        </w:rPr>
        <w:t>,s</w:t>
      </w:r>
      <w:proofErr w:type="gramEnd"/>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average upkeep costs (</w:t>
      </w:r>
      <w:proofErr w:type="spellStart"/>
      <w:r w:rsidR="00093192" w:rsidRPr="00036F66">
        <w:rPr>
          <w:rFonts w:ascii="Times New Roman" w:hAnsi="Times New Roman" w:cs="Times New Roman"/>
          <w:i/>
          <w:sz w:val="24"/>
          <w:szCs w:val="24"/>
        </w:rPr>
        <w:t>μ</w:t>
      </w:r>
      <w:r w:rsidR="00093192" w:rsidRPr="00036F66">
        <w:rPr>
          <w:rFonts w:ascii="Times New Roman" w:hAnsi="Times New Roman" w:cs="Times New Roman"/>
          <w:i/>
          <w:sz w:val="24"/>
          <w:szCs w:val="24"/>
          <w:vertAlign w:val="subscript"/>
        </w:rPr>
        <w:t>k,s</w:t>
      </w:r>
      <w:proofErr w:type="spellEnd"/>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the magnitude of persistent variation in growth (</w:t>
      </w:r>
      <w:proofErr w:type="spellStart"/>
      <w:r w:rsidR="0034763E" w:rsidRPr="00036F66">
        <w:rPr>
          <w:rFonts w:ascii="Times New Roman" w:hAnsi="Times New Roman" w:cs="Times New Roman"/>
          <w:i/>
          <w:sz w:val="24"/>
          <w:szCs w:val="24"/>
        </w:rPr>
        <w:t>σ</w:t>
      </w:r>
      <w:r w:rsidR="0034763E" w:rsidRPr="00036F66">
        <w:rPr>
          <w:rFonts w:ascii="Times New Roman" w:hAnsi="Times New Roman" w:cs="Times New Roman"/>
          <w:i/>
          <w:sz w:val="24"/>
          <w:szCs w:val="24"/>
          <w:vertAlign w:val="subscript"/>
        </w:rPr>
        <w:t>k,s</w:t>
      </w:r>
      <w:proofErr w:type="spellEnd"/>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average energy acquisition rates (</w:t>
      </w:r>
      <w:proofErr w:type="spellStart"/>
      <w:r w:rsidR="00093192" w:rsidRPr="00036F66">
        <w:rPr>
          <w:rFonts w:ascii="Times New Roman" w:hAnsi="Times New Roman" w:cs="Times New Roman"/>
          <w:i/>
          <w:sz w:val="24"/>
          <w:szCs w:val="24"/>
        </w:rPr>
        <w:t>γ</w:t>
      </w:r>
      <w:r w:rsidR="00093192" w:rsidRPr="00036F66">
        <w:rPr>
          <w:rFonts w:ascii="Times New Roman" w:hAnsi="Times New Roman" w:cs="Times New Roman"/>
          <w:i/>
          <w:sz w:val="24"/>
          <w:szCs w:val="24"/>
          <w:vertAlign w:val="subscript"/>
        </w:rPr>
        <w:t>s</w:t>
      </w:r>
      <w:proofErr w:type="spellEnd"/>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093192" w:rsidRPr="00036F66">
        <w:rPr>
          <w:rFonts w:ascii="Times New Roman" w:hAnsi="Times New Roman" w:cs="Times New Roman"/>
          <w:sz w:val="24"/>
          <w:szCs w:val="24"/>
        </w:rPr>
        <w:t>were all assumed to be sex-specific i</w:t>
      </w:r>
      <w:r w:rsidR="00721C1F" w:rsidRPr="00036F66">
        <w:rPr>
          <w:rFonts w:ascii="Times New Roman" w:hAnsi="Times New Roman" w:cs="Times New Roman"/>
          <w:sz w:val="24"/>
          <w:szCs w:val="24"/>
        </w:rPr>
        <w:t>n the application of this model.</w:t>
      </w:r>
      <w:r w:rsidR="00093192" w:rsidRPr="00036F66">
        <w:rPr>
          <w:rFonts w:ascii="Times New Roman" w:hAnsi="Times New Roman" w:cs="Times New Roman"/>
          <w:sz w:val="24"/>
          <w:szCs w:val="24"/>
        </w:rPr>
        <w:t xml:space="preserve"> </w:t>
      </w:r>
      <w:r w:rsidR="00721C1F" w:rsidRPr="00036F66">
        <w:rPr>
          <w:rFonts w:ascii="Times New Roman" w:hAnsi="Times New Roman" w:cs="Times New Roman"/>
          <w:sz w:val="24"/>
          <w:szCs w:val="24"/>
        </w:rPr>
        <w:t xml:space="preserve"> T</w:t>
      </w:r>
      <w:r w:rsidR="00603447"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magnitude of transient variation in growth (</w:t>
      </w:r>
      <w:proofErr w:type="spellStart"/>
      <w:r w:rsidR="00093192" w:rsidRPr="00036F66">
        <w:rPr>
          <w:rFonts w:ascii="Times New Roman" w:hAnsi="Times New Roman" w:cs="Times New Roman"/>
          <w:i/>
          <w:sz w:val="24"/>
          <w:szCs w:val="24"/>
        </w:rPr>
        <w:t>σ</w:t>
      </w:r>
      <w:r w:rsidR="00093192" w:rsidRPr="00036F66">
        <w:rPr>
          <w:rFonts w:ascii="Times New Roman" w:hAnsi="Times New Roman" w:cs="Times New Roman"/>
          <w:i/>
          <w:sz w:val="24"/>
          <w:szCs w:val="24"/>
          <w:vertAlign w:val="subscript"/>
        </w:rPr>
        <w:t>z</w:t>
      </w:r>
      <w:proofErr w:type="spellEnd"/>
      <w:r w:rsidR="00B57608"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 xml:space="preserve">were assumed to be </w:t>
      </w:r>
      <w:del w:id="60" w:author="darcy" w:date="2015-05-14T08:19:00Z">
        <w:r w:rsidR="00B57608" w:rsidRPr="00036F66" w:rsidDel="005F25DD">
          <w:rPr>
            <w:rFonts w:ascii="Times New Roman" w:hAnsi="Times New Roman" w:cs="Times New Roman"/>
            <w:sz w:val="24"/>
            <w:szCs w:val="24"/>
          </w:rPr>
          <w:delText xml:space="preserve">constant </w:delText>
        </w:r>
      </w:del>
      <w:ins w:id="61" w:author="darcy" w:date="2015-05-14T08:19:00Z">
        <w:r w:rsidR="005F25DD">
          <w:rPr>
            <w:rFonts w:ascii="Times New Roman" w:hAnsi="Times New Roman" w:cs="Times New Roman"/>
            <w:sz w:val="24"/>
            <w:szCs w:val="24"/>
          </w:rPr>
          <w:t>constant</w:t>
        </w:r>
        <w:r w:rsidR="005F25DD" w:rsidRPr="00036F66">
          <w:rPr>
            <w:rFonts w:ascii="Times New Roman" w:hAnsi="Times New Roman" w:cs="Times New Roman"/>
            <w:sz w:val="24"/>
            <w:szCs w:val="24"/>
          </w:rPr>
          <w:t xml:space="preserve"> </w:t>
        </w:r>
      </w:ins>
      <w:r w:rsidR="00B57608" w:rsidRPr="00036F66">
        <w:rPr>
          <w:rFonts w:ascii="Times New Roman" w:hAnsi="Times New Roman" w:cs="Times New Roman"/>
          <w:sz w:val="24"/>
          <w:szCs w:val="24"/>
        </w:rPr>
        <w:t>for males and females</w:t>
      </w:r>
      <w:r w:rsidR="00093192" w:rsidRPr="00036F66">
        <w:rPr>
          <w:rFonts w:ascii="Times New Roman" w:hAnsi="Times New Roman" w:cs="Times New Roman"/>
          <w:sz w:val="24"/>
          <w:szCs w:val="24"/>
        </w:rPr>
        <w:t xml:space="preserve">.  </w:t>
      </w:r>
      <w:r w:rsidR="00285C62" w:rsidRPr="00036F66">
        <w:rPr>
          <w:rFonts w:ascii="Times New Roman" w:hAnsi="Times New Roman" w:cs="Times New Roman"/>
          <w:sz w:val="24"/>
          <w:szCs w:val="24"/>
        </w:rPr>
        <w:t>The simulation study</w:t>
      </w:r>
      <w:r w:rsidR="002E7AC8" w:rsidRPr="00036F66">
        <w:rPr>
          <w:rFonts w:ascii="Times New Roman" w:hAnsi="Times New Roman" w:cs="Times New Roman"/>
          <w:sz w:val="24"/>
          <w:szCs w:val="24"/>
        </w:rPr>
        <w:t xml:space="preserve"> illustrate</w:t>
      </w:r>
      <w:bookmarkStart w:id="62" w:name="_GoBack"/>
      <w:bookmarkEnd w:id="62"/>
      <w:r w:rsidR="002E7AC8" w:rsidRPr="00036F66">
        <w:rPr>
          <w:rFonts w:ascii="Times New Roman" w:hAnsi="Times New Roman" w:cs="Times New Roman"/>
          <w:sz w:val="24"/>
          <w:szCs w:val="24"/>
        </w:rPr>
        <w:t xml:space="preserve">d that the model had little ability to identify the value of </w:t>
      </w:r>
      <w:r w:rsidR="006D7AFB" w:rsidRPr="00036F66">
        <w:rPr>
          <w:rFonts w:ascii="Times New Roman" w:hAnsi="Times New Roman" w:cs="Times New Roman"/>
          <w:i/>
          <w:sz w:val="24"/>
          <w:szCs w:val="24"/>
        </w:rPr>
        <w:t>Ψ</w:t>
      </w:r>
      <w:del w:id="63" w:author="darcy" w:date="2015-05-14T08:20:00Z">
        <w:r w:rsidRPr="00036F66" w:rsidDel="005F25DD">
          <w:rPr>
            <w:rFonts w:ascii="Times New Roman" w:hAnsi="Times New Roman" w:cs="Times New Roman"/>
            <w:sz w:val="24"/>
            <w:szCs w:val="24"/>
          </w:rPr>
          <w:delText>.</w:delText>
        </w:r>
      </w:del>
      <w:ins w:id="64" w:author="darcy" w:date="2015-05-14T08:19:00Z">
        <w:r w:rsidR="005F25DD">
          <w:rPr>
            <w:rFonts w:ascii="Times New Roman" w:hAnsi="Times New Roman" w:cs="Times New Roman"/>
            <w:sz w:val="24"/>
            <w:szCs w:val="24"/>
          </w:rPr>
          <w:t xml:space="preserve"> (</w:t>
        </w:r>
      </w:ins>
      <w:ins w:id="65" w:author="darcy" w:date="2015-05-14T08:20:00Z">
        <w:r w:rsidR="005F25DD">
          <w:rPr>
            <w:rFonts w:ascii="Times New Roman" w:hAnsi="Times New Roman" w:cs="Times New Roman"/>
            <w:sz w:val="24"/>
            <w:szCs w:val="24"/>
          </w:rPr>
          <w:t>a single, or sex-specific</w:t>
        </w:r>
      </w:ins>
      <w:ins w:id="66" w:author="darcy" w:date="2015-05-14T08:29:00Z">
        <w:r w:rsidR="008A1014">
          <w:rPr>
            <w:rFonts w:ascii="Times New Roman" w:hAnsi="Times New Roman" w:cs="Times New Roman"/>
            <w:sz w:val="24"/>
            <w:szCs w:val="24"/>
          </w:rPr>
          <w:t xml:space="preserve"> CHECK THIS NOT DONE</w:t>
        </w:r>
      </w:ins>
      <w:ins w:id="67" w:author="darcy" w:date="2015-05-14T08:20:00Z">
        <w:r w:rsidR="005F25DD">
          <w:rPr>
            <w:rFonts w:ascii="Times New Roman" w:hAnsi="Times New Roman" w:cs="Times New Roman"/>
            <w:sz w:val="24"/>
            <w:szCs w:val="24"/>
          </w:rPr>
          <w:t xml:space="preserve"> </w:t>
        </w:r>
      </w:ins>
      <w:ins w:id="68" w:author="darcy" w:date="2015-05-14T08:21:00Z">
        <w:r w:rsidR="005F25DD" w:rsidRPr="00036F66">
          <w:rPr>
            <w:rFonts w:ascii="Times New Roman" w:hAnsi="Times New Roman" w:cs="Times New Roman"/>
            <w:i/>
            <w:sz w:val="24"/>
            <w:szCs w:val="24"/>
          </w:rPr>
          <w:t>Ψ</w:t>
        </w:r>
      </w:ins>
      <w:ins w:id="69" w:author="darcy" w:date="2015-05-14T08:19:00Z">
        <w:r w:rsidR="005F25DD">
          <w:rPr>
            <w:rFonts w:ascii="Times New Roman" w:hAnsi="Times New Roman" w:cs="Times New Roman"/>
            <w:sz w:val="24"/>
            <w:szCs w:val="24"/>
          </w:rPr>
          <w:t>).</w:t>
        </w:r>
      </w:ins>
      <w:r w:rsidR="002E7AC8" w:rsidRPr="00036F66">
        <w:rPr>
          <w:rFonts w:ascii="Times New Roman" w:hAnsi="Times New Roman" w:cs="Times New Roman"/>
          <w:sz w:val="24"/>
          <w:szCs w:val="24"/>
        </w:rPr>
        <w:t xml:space="preserve">  We therefore fixed the value of </w:t>
      </w:r>
      <w:r w:rsidR="00A5207A" w:rsidRPr="00036F66">
        <w:rPr>
          <w:rFonts w:ascii="Times New Roman" w:hAnsi="Times New Roman" w:cs="Times New Roman"/>
          <w:i/>
          <w:sz w:val="24"/>
          <w:szCs w:val="24"/>
        </w:rPr>
        <w:t>Ψ</w:t>
      </w:r>
      <w:r w:rsidR="006D7AFB" w:rsidRPr="00036F66">
        <w:rPr>
          <w:rFonts w:ascii="Times New Roman" w:hAnsi="Times New Roman" w:cs="Times New Roman"/>
          <w:sz w:val="24"/>
          <w:szCs w:val="24"/>
        </w:rPr>
        <w:t>=</w:t>
      </w:r>
      <w:r w:rsidR="002E7AC8" w:rsidRPr="00036F66">
        <w:rPr>
          <w:rFonts w:ascii="Times New Roman" w:hAnsi="Times New Roman" w:cs="Times New Roman"/>
          <w:sz w:val="24"/>
          <w:szCs w:val="24"/>
        </w:rPr>
        <w:t>0.</w:t>
      </w:r>
      <w:r w:rsidR="00B3704B" w:rsidRPr="00036F66">
        <w:rPr>
          <w:rFonts w:ascii="Times New Roman" w:hAnsi="Times New Roman" w:cs="Times New Roman"/>
          <w:sz w:val="24"/>
          <w:szCs w:val="24"/>
        </w:rPr>
        <w:t xml:space="preserve">  </w:t>
      </w:r>
      <w:r w:rsidR="00772E4B" w:rsidRPr="00036F66">
        <w:rPr>
          <w:rFonts w:ascii="Times New Roman" w:hAnsi="Times New Roman" w:cs="Times New Roman"/>
          <w:sz w:val="24"/>
          <w:szCs w:val="24"/>
        </w:rPr>
        <w:t xml:space="preserve">Preliminary exploration indicated that seasonal effects could not be explored because all </w:t>
      </w:r>
      <w:r w:rsidR="00443B46" w:rsidRPr="00036F66">
        <w:rPr>
          <w:rFonts w:ascii="Times New Roman" w:hAnsi="Times New Roman" w:cs="Times New Roman"/>
          <w:sz w:val="24"/>
          <w:szCs w:val="24"/>
        </w:rPr>
        <w:t xml:space="preserve">tagging and </w:t>
      </w:r>
      <w:r w:rsidR="00772E4B" w:rsidRPr="00036F66">
        <w:rPr>
          <w:rFonts w:ascii="Times New Roman" w:hAnsi="Times New Roman" w:cs="Times New Roman"/>
          <w:sz w:val="24"/>
          <w:szCs w:val="24"/>
        </w:rPr>
        <w:t>recaptures are observed during a few months (</w:t>
      </w:r>
      <w:r w:rsidR="00443B46" w:rsidRPr="00036F66">
        <w:rPr>
          <w:rFonts w:ascii="Times New Roman" w:hAnsi="Times New Roman" w:cs="Times New Roman"/>
          <w:sz w:val="24"/>
          <w:szCs w:val="24"/>
        </w:rPr>
        <w:t>December-March and a few in May</w:t>
      </w:r>
      <w:r w:rsidR="00772E4B" w:rsidRPr="00036F66">
        <w:rPr>
          <w:rFonts w:ascii="Times New Roman" w:hAnsi="Times New Roman" w:cs="Times New Roman"/>
          <w:sz w:val="24"/>
          <w:szCs w:val="24"/>
        </w:rPr>
        <w:t>) and hence seasonal and annual effects are confounded.</w:t>
      </w:r>
    </w:p>
    <w:p w14:paraId="32E05AA3" w14:textId="77777777" w:rsidR="00190FEF" w:rsidRPr="00036F66" w:rsidDel="00D22541" w:rsidRDefault="00190FEF" w:rsidP="00E76CE4">
      <w:pPr>
        <w:tabs>
          <w:tab w:val="left" w:pos="360"/>
          <w:tab w:val="left" w:pos="720"/>
          <w:tab w:val="left" w:pos="8640"/>
        </w:tabs>
        <w:spacing w:after="0" w:line="480" w:lineRule="auto"/>
        <w:jc w:val="both"/>
        <w:rPr>
          <w:del w:id="70" w:author="darcy" w:date="2015-05-13T11:15:00Z"/>
          <w:rFonts w:ascii="Times New Roman" w:hAnsi="Times New Roman" w:cs="Times New Roman"/>
          <w:sz w:val="24"/>
          <w:szCs w:val="24"/>
        </w:rPr>
      </w:pPr>
    </w:p>
    <w:p w14:paraId="5D598D7B" w14:textId="60977E01" w:rsidR="008574DE" w:rsidRPr="00036F66" w:rsidDel="00D22541" w:rsidRDefault="002F7FA1" w:rsidP="00E76CE4">
      <w:pPr>
        <w:pStyle w:val="Heading2"/>
        <w:widowControl/>
        <w:tabs>
          <w:tab w:val="left" w:pos="360"/>
          <w:tab w:val="left" w:pos="8640"/>
        </w:tabs>
        <w:spacing w:before="0" w:after="0" w:line="480" w:lineRule="auto"/>
        <w:rPr>
          <w:del w:id="71" w:author="darcy" w:date="2015-05-13T11:15:00Z"/>
          <w:rFonts w:ascii="Times New Roman" w:hAnsi="Times New Roman" w:cs="Times New Roman"/>
          <w:noProof w:val="0"/>
          <w:sz w:val="24"/>
          <w:szCs w:val="24"/>
        </w:rPr>
      </w:pPr>
      <w:del w:id="72" w:author="darcy" w:date="2015-05-13T11:15:00Z">
        <w:r w:rsidRPr="00036F66" w:rsidDel="00D22541">
          <w:rPr>
            <w:rFonts w:ascii="Times New Roman" w:hAnsi="Times New Roman" w:cs="Times New Roman"/>
            <w:noProof w:val="0"/>
            <w:sz w:val="24"/>
            <w:szCs w:val="24"/>
          </w:rPr>
          <w:delText xml:space="preserve">2.1 </w:delText>
        </w:r>
        <w:r w:rsidR="008574DE" w:rsidRPr="00036F66" w:rsidDel="00D22541">
          <w:rPr>
            <w:rFonts w:ascii="Times New Roman" w:hAnsi="Times New Roman" w:cs="Times New Roman"/>
            <w:noProof w:val="0"/>
            <w:sz w:val="24"/>
            <w:szCs w:val="24"/>
          </w:rPr>
          <w:delText>Simulation</w:delText>
        </w:r>
      </w:del>
    </w:p>
    <w:p w14:paraId="4F959886" w14:textId="08195150" w:rsidR="008574DE" w:rsidRPr="00036F66" w:rsidDel="00D22541" w:rsidRDefault="00461660" w:rsidP="00E76CE4">
      <w:pPr>
        <w:tabs>
          <w:tab w:val="left" w:pos="360"/>
          <w:tab w:val="left" w:pos="720"/>
          <w:tab w:val="left" w:pos="8640"/>
        </w:tabs>
        <w:spacing w:after="0" w:line="480" w:lineRule="auto"/>
        <w:jc w:val="both"/>
        <w:rPr>
          <w:del w:id="73" w:author="darcy" w:date="2015-05-13T11:15:00Z"/>
          <w:rFonts w:ascii="Times New Roman" w:hAnsi="Times New Roman" w:cs="Times New Roman"/>
          <w:sz w:val="24"/>
          <w:szCs w:val="24"/>
        </w:rPr>
      </w:pPr>
      <w:del w:id="74" w:author="darcy" w:date="2015-05-13T11:15:00Z">
        <w:r w:rsidRPr="00036F66" w:rsidDel="00D22541">
          <w:rPr>
            <w:rFonts w:ascii="Times New Roman" w:hAnsi="Times New Roman" w:cs="Times New Roman"/>
            <w:sz w:val="24"/>
            <w:szCs w:val="24"/>
          </w:rPr>
          <w:tab/>
        </w:r>
        <w:r w:rsidR="00427A8C" w:rsidRPr="00036F66" w:rsidDel="00D22541">
          <w:rPr>
            <w:rFonts w:ascii="Times New Roman" w:hAnsi="Times New Roman" w:cs="Times New Roman"/>
            <w:sz w:val="24"/>
            <w:szCs w:val="24"/>
          </w:rPr>
          <w:delText xml:space="preserve">A simulation study was done to </w:delText>
        </w:r>
        <w:r w:rsidR="001C6BAD" w:rsidRPr="00036F66" w:rsidDel="00D22541">
          <w:rPr>
            <w:rFonts w:ascii="Times New Roman" w:hAnsi="Times New Roman" w:cs="Times New Roman"/>
            <w:sz w:val="24"/>
            <w:szCs w:val="24"/>
          </w:rPr>
          <w:delText>ensure that the model could generate estimates of growth rates that are unbiased and reasonably precise</w:delText>
        </w:r>
        <w:r w:rsidR="00427A8C" w:rsidRPr="00036F66" w:rsidDel="00D22541">
          <w:rPr>
            <w:rFonts w:ascii="Times New Roman" w:hAnsi="Times New Roman" w:cs="Times New Roman"/>
            <w:sz w:val="24"/>
            <w:szCs w:val="24"/>
          </w:rPr>
          <w:delText>.</w:delText>
        </w:r>
        <w:r w:rsidR="00460E50" w:rsidRPr="00036F66" w:rsidDel="00D22541">
          <w:rPr>
            <w:rFonts w:ascii="Times New Roman" w:hAnsi="Times New Roman" w:cs="Times New Roman"/>
            <w:sz w:val="24"/>
            <w:szCs w:val="24"/>
          </w:rPr>
          <w:delText xml:space="preserve">  Four different scenarios were simulated including: no random-effects, random-effects for</w:delText>
        </w:r>
        <w:r w:rsidR="00943A64" w:rsidRPr="00036F66" w:rsidDel="00D22541">
          <w:rPr>
            <w:rFonts w:ascii="Times New Roman" w:hAnsi="Times New Roman" w:cs="Times New Roman"/>
            <w:sz w:val="24"/>
            <w:szCs w:val="24"/>
          </w:rPr>
          <w:delText xml:space="preserve"> </w:delText>
        </w:r>
        <w:r w:rsidR="00B57608" w:rsidRPr="00036F66" w:rsidDel="00D22541">
          <w:rPr>
            <w:rFonts w:ascii="Times New Roman" w:hAnsi="Times New Roman" w:cs="Times New Roman"/>
            <w:sz w:val="24"/>
            <w:szCs w:val="24"/>
          </w:rPr>
          <w:delText xml:space="preserve">persistent individual variation in </w:delText>
        </w:r>
        <w:r w:rsidR="00943A64" w:rsidRPr="00036F66" w:rsidDel="00D22541">
          <w:rPr>
            <w:rFonts w:ascii="Times New Roman" w:hAnsi="Times New Roman" w:cs="Times New Roman"/>
            <w:sz w:val="24"/>
            <w:szCs w:val="24"/>
          </w:rPr>
          <w:delText>upkeep costs</w:delText>
        </w:r>
        <w:r w:rsidR="00460E50" w:rsidRPr="00036F66" w:rsidDel="00D22541">
          <w:rPr>
            <w:rFonts w:ascii="Times New Roman" w:hAnsi="Times New Roman" w:cs="Times New Roman"/>
            <w:sz w:val="24"/>
            <w:szCs w:val="24"/>
          </w:rPr>
          <w:delText xml:space="preserve"> </w:delText>
        </w:r>
        <w:r w:rsidR="00B57608" w:rsidRPr="00036F66" w:rsidDel="00D22541">
          <w:rPr>
            <w:rFonts w:ascii="Times New Roman" w:hAnsi="Times New Roman" w:cs="Times New Roman"/>
            <w:sz w:val="24"/>
            <w:szCs w:val="24"/>
          </w:rPr>
          <w:delText>(</w:delText>
        </w:r>
        <w:r w:rsidR="00460E50" w:rsidRPr="00036F66" w:rsidDel="00D22541">
          <w:rPr>
            <w:rFonts w:ascii="Times New Roman" w:hAnsi="Times New Roman" w:cs="Times New Roman"/>
            <w:i/>
            <w:sz w:val="24"/>
            <w:szCs w:val="24"/>
          </w:rPr>
          <w:delText>k</w:delText>
        </w:r>
        <w:r w:rsidR="007476FC" w:rsidRPr="00036F66" w:rsidDel="00D22541">
          <w:rPr>
            <w:rFonts w:ascii="Times New Roman" w:hAnsi="Times New Roman" w:cs="Times New Roman"/>
            <w:i/>
            <w:sz w:val="24"/>
            <w:szCs w:val="24"/>
            <w:vertAlign w:val="subscript"/>
          </w:rPr>
          <w:delText>i</w:delText>
        </w:r>
        <w:r w:rsidR="00BF2698" w:rsidRPr="00036F66" w:rsidDel="00D22541">
          <w:rPr>
            <w:rFonts w:ascii="Times New Roman" w:hAnsi="Times New Roman" w:cs="Times New Roman"/>
            <w:i/>
            <w:sz w:val="24"/>
            <w:szCs w:val="24"/>
            <w:vertAlign w:val="subscript"/>
          </w:rPr>
          <w:delText>,s</w:delText>
        </w:r>
        <w:r w:rsidR="00460E50" w:rsidRPr="00036F66" w:rsidDel="00D22541">
          <w:rPr>
            <w:rFonts w:ascii="Times New Roman" w:hAnsi="Times New Roman" w:cs="Times New Roman"/>
            <w:sz w:val="24"/>
            <w:szCs w:val="24"/>
          </w:rPr>
          <w:delText xml:space="preserve"> only</w:delText>
        </w:r>
        <w:r w:rsidR="00B57608" w:rsidRPr="00036F66" w:rsidDel="00D22541">
          <w:rPr>
            <w:rFonts w:ascii="Times New Roman" w:hAnsi="Times New Roman" w:cs="Times New Roman"/>
            <w:sz w:val="24"/>
            <w:szCs w:val="24"/>
          </w:rPr>
          <w:delText>)</w:delText>
        </w:r>
        <w:r w:rsidR="00C16837" w:rsidRPr="00036F66" w:rsidDel="00D22541">
          <w:rPr>
            <w:rFonts w:ascii="Times New Roman" w:hAnsi="Times New Roman" w:cs="Times New Roman"/>
            <w:sz w:val="24"/>
            <w:szCs w:val="24"/>
          </w:rPr>
          <w:delText xml:space="preserve"> for each sex</w:delText>
        </w:r>
        <w:r w:rsidR="00460E50" w:rsidRPr="00036F66" w:rsidDel="00D22541">
          <w:rPr>
            <w:rFonts w:ascii="Times New Roman" w:hAnsi="Times New Roman" w:cs="Times New Roman"/>
            <w:sz w:val="24"/>
            <w:szCs w:val="24"/>
          </w:rPr>
          <w:delText xml:space="preserve">, </w:delText>
        </w:r>
        <w:r w:rsidR="00B57608" w:rsidRPr="00036F66" w:rsidDel="00D22541">
          <w:rPr>
            <w:rFonts w:ascii="Times New Roman" w:hAnsi="Times New Roman" w:cs="Times New Roman"/>
            <w:sz w:val="24"/>
            <w:szCs w:val="24"/>
          </w:rPr>
          <w:delText>transient variation in growth (</w:delTex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460E50" w:rsidRPr="00036F66" w:rsidDel="00D22541">
          <w:rPr>
            <w:rFonts w:ascii="Times New Roman" w:hAnsi="Times New Roman" w:cs="Times New Roman"/>
            <w:sz w:val="24"/>
            <w:szCs w:val="24"/>
          </w:rPr>
          <w:delText xml:space="preserve"> only</w:delText>
        </w:r>
        <w:r w:rsidR="00B57608" w:rsidRPr="00036F66" w:rsidDel="00D22541">
          <w:rPr>
            <w:rFonts w:ascii="Times New Roman" w:hAnsi="Times New Roman" w:cs="Times New Roman"/>
            <w:sz w:val="24"/>
            <w:szCs w:val="24"/>
          </w:rPr>
          <w:delText>)</w:delText>
        </w:r>
        <w:r w:rsidR="00460E50" w:rsidRPr="00036F66" w:rsidDel="00D22541">
          <w:rPr>
            <w:rFonts w:ascii="Times New Roman" w:hAnsi="Times New Roman" w:cs="Times New Roman"/>
            <w:sz w:val="24"/>
            <w:szCs w:val="24"/>
          </w:rPr>
          <w:delText xml:space="preserve">, and </w:delText>
        </w:r>
        <w:r w:rsidR="00B57608" w:rsidRPr="00036F66" w:rsidDel="00D22541">
          <w:rPr>
            <w:rFonts w:ascii="Times New Roman" w:hAnsi="Times New Roman" w:cs="Times New Roman"/>
            <w:sz w:val="24"/>
            <w:szCs w:val="24"/>
          </w:rPr>
          <w:delText xml:space="preserve">both persistent and transient variation in growth (both </w:delText>
        </w:r>
        <w:r w:rsidR="00460E50" w:rsidRPr="00036F66" w:rsidDel="00D22541">
          <w:rPr>
            <w:rFonts w:ascii="Times New Roman" w:hAnsi="Times New Roman" w:cs="Times New Roman"/>
            <w:i/>
            <w:sz w:val="24"/>
            <w:szCs w:val="24"/>
          </w:rPr>
          <w:delText>k</w:delText>
        </w:r>
        <w:r w:rsidR="007476FC" w:rsidRPr="00036F66" w:rsidDel="00D22541">
          <w:rPr>
            <w:rFonts w:ascii="Times New Roman" w:hAnsi="Times New Roman" w:cs="Times New Roman"/>
            <w:i/>
            <w:sz w:val="24"/>
            <w:szCs w:val="24"/>
            <w:vertAlign w:val="subscript"/>
          </w:rPr>
          <w:delText>i</w:delText>
        </w:r>
        <w:r w:rsidR="006020A2" w:rsidRPr="00036F66" w:rsidDel="00D22541">
          <w:rPr>
            <w:rFonts w:ascii="Times New Roman" w:hAnsi="Times New Roman" w:cs="Times New Roman"/>
            <w:i/>
            <w:sz w:val="24"/>
            <w:szCs w:val="24"/>
            <w:vertAlign w:val="subscript"/>
          </w:rPr>
          <w:delText>,s</w:delText>
        </w:r>
        <w:r w:rsidR="00460E50" w:rsidRPr="00036F66" w:rsidDel="00D22541">
          <w:rPr>
            <w:rFonts w:ascii="Times New Roman" w:hAnsi="Times New Roman" w:cs="Times New Roman"/>
            <w:sz w:val="24"/>
            <w:szCs w:val="24"/>
          </w:rPr>
          <w:delText xml:space="preserve"> and </w:delTex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57608" w:rsidRPr="00036F66" w:rsidDel="00D22541">
          <w:rPr>
            <w:rFonts w:ascii="Times New Roman" w:hAnsi="Times New Roman" w:cs="Times New Roman"/>
            <w:sz w:val="24"/>
            <w:szCs w:val="24"/>
          </w:rPr>
          <w:delText>)</w:delText>
        </w:r>
        <w:r w:rsidR="00460E50" w:rsidRPr="00036F66" w:rsidDel="00D22541">
          <w:rPr>
            <w:rFonts w:ascii="Times New Roman" w:hAnsi="Times New Roman" w:cs="Times New Roman"/>
            <w:sz w:val="24"/>
            <w:szCs w:val="24"/>
          </w:rPr>
          <w:delText>.  A power analysis was done for each of the four scenarios where</w:delText>
        </w:r>
        <w:r w:rsidR="004471DE" w:rsidRPr="00036F66" w:rsidDel="00D22541">
          <w:rPr>
            <w:rFonts w:ascii="Times New Roman" w:hAnsi="Times New Roman" w:cs="Times New Roman"/>
            <w:sz w:val="24"/>
            <w:szCs w:val="24"/>
          </w:rPr>
          <w:delText xml:space="preserve"> data </w:delText>
        </w:r>
        <w:r w:rsidR="00B57608" w:rsidRPr="00036F66" w:rsidDel="00D22541">
          <w:rPr>
            <w:rFonts w:ascii="Times New Roman" w:hAnsi="Times New Roman" w:cs="Times New Roman"/>
            <w:sz w:val="24"/>
            <w:szCs w:val="24"/>
          </w:rPr>
          <w:delText xml:space="preserve">were </w:delText>
        </w:r>
        <w:r w:rsidR="00F0737B" w:rsidRPr="00036F66" w:rsidDel="00D22541">
          <w:rPr>
            <w:rFonts w:ascii="Times New Roman" w:hAnsi="Times New Roman" w:cs="Times New Roman"/>
            <w:sz w:val="24"/>
            <w:szCs w:val="24"/>
          </w:rPr>
          <w:delText xml:space="preserve">simulated </w:delText>
        </w:r>
        <w:r w:rsidR="004471DE" w:rsidRPr="00036F66" w:rsidDel="00D22541">
          <w:rPr>
            <w:rFonts w:ascii="Times New Roman" w:hAnsi="Times New Roman" w:cs="Times New Roman"/>
            <w:sz w:val="24"/>
            <w:szCs w:val="24"/>
          </w:rPr>
          <w:delText>for</w:delText>
        </w:r>
        <w:r w:rsidR="00460E50" w:rsidRPr="00036F66" w:rsidDel="00D22541">
          <w:rPr>
            <w:rFonts w:ascii="Times New Roman" w:hAnsi="Times New Roman" w:cs="Times New Roman"/>
            <w:sz w:val="24"/>
            <w:szCs w:val="24"/>
          </w:rPr>
          <w:delText xml:space="preserve"> 50, 100, 250 and 500 </w:delText>
        </w:r>
        <w:r w:rsidR="00B57608" w:rsidRPr="00036F66" w:rsidDel="00D22541">
          <w:rPr>
            <w:rFonts w:ascii="Times New Roman" w:hAnsi="Times New Roman" w:cs="Times New Roman"/>
            <w:sz w:val="24"/>
            <w:szCs w:val="24"/>
          </w:rPr>
          <w:delText xml:space="preserve">recaptured </w:delText>
        </w:r>
        <w:r w:rsidR="00460E50" w:rsidRPr="00036F66" w:rsidDel="00D22541">
          <w:rPr>
            <w:rFonts w:ascii="Times New Roman" w:hAnsi="Times New Roman" w:cs="Times New Roman"/>
            <w:sz w:val="24"/>
            <w:szCs w:val="24"/>
          </w:rPr>
          <w:delText xml:space="preserve">individuals. </w:delText>
        </w:r>
        <w:r w:rsidR="00954F5B" w:rsidRPr="00036F66" w:rsidDel="00D22541">
          <w:rPr>
            <w:rFonts w:ascii="Times New Roman" w:hAnsi="Times New Roman" w:cs="Times New Roman"/>
            <w:sz w:val="24"/>
            <w:szCs w:val="24"/>
          </w:rPr>
          <w:delText xml:space="preserve">This yielded 16 different simulation experiments.  </w:delText>
        </w:r>
        <w:r w:rsidR="00EB0C11" w:rsidRPr="00036F66" w:rsidDel="00D22541">
          <w:rPr>
            <w:rFonts w:ascii="Times New Roman" w:hAnsi="Times New Roman" w:cs="Times New Roman"/>
            <w:sz w:val="24"/>
            <w:szCs w:val="24"/>
          </w:rPr>
          <w:delText>We did 200 repl</w:delText>
        </w:r>
        <w:r w:rsidR="00FD1B8A" w:rsidRPr="00036F66" w:rsidDel="00D22541">
          <w:rPr>
            <w:rFonts w:ascii="Times New Roman" w:hAnsi="Times New Roman" w:cs="Times New Roman"/>
            <w:sz w:val="24"/>
            <w:szCs w:val="24"/>
          </w:rPr>
          <w:delText xml:space="preserve">icates for each of the </w:delText>
        </w:r>
        <w:r w:rsidR="004471DE" w:rsidRPr="00036F66" w:rsidDel="00D22541">
          <w:rPr>
            <w:rFonts w:ascii="Times New Roman" w:hAnsi="Times New Roman" w:cs="Times New Roman"/>
            <w:sz w:val="24"/>
            <w:szCs w:val="24"/>
          </w:rPr>
          <w:delText xml:space="preserve">16 </w:delText>
        </w:r>
        <w:r w:rsidR="00EB0C11" w:rsidRPr="00036F66" w:rsidDel="00D22541">
          <w:rPr>
            <w:rFonts w:ascii="Times New Roman" w:hAnsi="Times New Roman" w:cs="Times New Roman"/>
            <w:sz w:val="24"/>
            <w:szCs w:val="24"/>
          </w:rPr>
          <w:delText>combination</w:delText>
        </w:r>
        <w:r w:rsidR="00B04686" w:rsidRPr="00036F66" w:rsidDel="00D22541">
          <w:rPr>
            <w:rFonts w:ascii="Times New Roman" w:hAnsi="Times New Roman" w:cs="Times New Roman"/>
            <w:sz w:val="24"/>
            <w:szCs w:val="24"/>
          </w:rPr>
          <w:delText>s</w:delText>
        </w:r>
        <w:r w:rsidR="004471DE" w:rsidRPr="00036F66" w:rsidDel="00D22541">
          <w:rPr>
            <w:rFonts w:ascii="Times New Roman" w:hAnsi="Times New Roman" w:cs="Times New Roman"/>
            <w:sz w:val="24"/>
            <w:szCs w:val="24"/>
          </w:rPr>
          <w:delText xml:space="preserve"> of scenario and sample size</w:delText>
        </w:r>
        <w:r w:rsidR="000806BE" w:rsidRPr="00036F66" w:rsidDel="00D22541">
          <w:rPr>
            <w:rFonts w:ascii="Times New Roman" w:hAnsi="Times New Roman" w:cs="Times New Roman"/>
            <w:sz w:val="24"/>
            <w:szCs w:val="24"/>
          </w:rPr>
          <w:delText xml:space="preserve"> (</w:delText>
        </w:r>
        <w:r w:rsidR="000806BE" w:rsidRPr="00036F66" w:rsidDel="00D22541">
          <w:rPr>
            <w:rFonts w:ascii="Times New Roman" w:hAnsi="Times New Roman" w:cs="Times New Roman"/>
            <w:i/>
            <w:sz w:val="24"/>
            <w:szCs w:val="24"/>
          </w:rPr>
          <w:delText>n</w:delText>
        </w:r>
        <w:r w:rsidR="000806BE" w:rsidRPr="00036F66" w:rsidDel="00D22541">
          <w:rPr>
            <w:rFonts w:ascii="Times New Roman" w:hAnsi="Times New Roman" w:cs="Times New Roman"/>
            <w:sz w:val="24"/>
            <w:szCs w:val="24"/>
          </w:rPr>
          <w:delText>)</w:delText>
        </w:r>
        <w:r w:rsidR="00EB0C11" w:rsidRPr="00036F66" w:rsidDel="00D22541">
          <w:rPr>
            <w:rFonts w:ascii="Times New Roman" w:hAnsi="Times New Roman" w:cs="Times New Roman"/>
            <w:sz w:val="24"/>
            <w:szCs w:val="24"/>
          </w:rPr>
          <w:delText>.</w:delText>
        </w:r>
      </w:del>
    </w:p>
    <w:p w14:paraId="39093BA6" w14:textId="63F05BDD" w:rsidR="000855AF" w:rsidRPr="00036F66" w:rsidDel="00D22541" w:rsidRDefault="00461660" w:rsidP="00E76CE4">
      <w:pPr>
        <w:tabs>
          <w:tab w:val="left" w:pos="360"/>
          <w:tab w:val="left" w:pos="720"/>
          <w:tab w:val="left" w:pos="8640"/>
        </w:tabs>
        <w:spacing w:after="0" w:line="480" w:lineRule="auto"/>
        <w:jc w:val="both"/>
        <w:rPr>
          <w:del w:id="75" w:author="darcy" w:date="2015-05-13T11:15:00Z"/>
          <w:rFonts w:ascii="Times New Roman" w:hAnsi="Times New Roman" w:cs="Times New Roman"/>
          <w:sz w:val="24"/>
          <w:szCs w:val="24"/>
        </w:rPr>
      </w:pPr>
      <w:del w:id="76" w:author="darcy" w:date="2015-05-13T11:15:00Z">
        <w:r w:rsidRPr="00036F66" w:rsidDel="00D22541">
          <w:rPr>
            <w:rFonts w:ascii="Times New Roman" w:hAnsi="Times New Roman" w:cs="Times New Roman"/>
            <w:sz w:val="24"/>
            <w:szCs w:val="24"/>
          </w:rPr>
          <w:tab/>
        </w:r>
        <w:r w:rsidR="00B57608" w:rsidRPr="00036F66" w:rsidDel="00D22541">
          <w:rPr>
            <w:rFonts w:ascii="Times New Roman" w:hAnsi="Times New Roman" w:cs="Times New Roman"/>
            <w:sz w:val="24"/>
            <w:szCs w:val="24"/>
          </w:rPr>
          <w:delText>Average age at length zero (</w:delText>
        </w:r>
        <w:r w:rsidR="000855AF" w:rsidRPr="00036F66" w:rsidDel="00D22541">
          <w:rPr>
            <w:rFonts w:ascii="Times New Roman" w:hAnsi="Times New Roman" w:cs="Times New Roman"/>
            <w:i/>
            <w:sz w:val="24"/>
            <w:szCs w:val="24"/>
          </w:rPr>
          <w:delText>t</w:delText>
        </w:r>
        <w:r w:rsidR="000855AF" w:rsidRPr="00036F66" w:rsidDel="00D22541">
          <w:rPr>
            <w:rFonts w:ascii="Times New Roman" w:hAnsi="Times New Roman" w:cs="Times New Roman"/>
            <w:i/>
            <w:sz w:val="24"/>
            <w:szCs w:val="24"/>
            <w:vertAlign w:val="subscript"/>
          </w:rPr>
          <w:delText>0</w:delText>
        </w:r>
        <w:r w:rsidR="000806BE" w:rsidRPr="00036F66" w:rsidDel="00D22541">
          <w:rPr>
            <w:rFonts w:ascii="Times New Roman" w:hAnsi="Times New Roman" w:cs="Times New Roman"/>
            <w:i/>
            <w:sz w:val="24"/>
            <w:szCs w:val="24"/>
            <w:vertAlign w:val="subscript"/>
          </w:rPr>
          <w:delText>,s</w:delText>
        </w:r>
        <w:r w:rsidR="00B57608" w:rsidRPr="00036F66" w:rsidDel="00D22541">
          <w:rPr>
            <w:rFonts w:ascii="Times New Roman" w:hAnsi="Times New Roman" w:cs="Times New Roman"/>
            <w:sz w:val="24"/>
            <w:szCs w:val="24"/>
          </w:rPr>
          <w:delText>)</w:delText>
        </w:r>
        <w:r w:rsidR="000855AF" w:rsidRPr="00036F66" w:rsidDel="00D22541">
          <w:rPr>
            <w:rFonts w:ascii="Times New Roman" w:hAnsi="Times New Roman" w:cs="Times New Roman"/>
            <w:sz w:val="24"/>
            <w:szCs w:val="24"/>
          </w:rPr>
          <w:delText xml:space="preserve">, </w:delText>
        </w:r>
        <w:r w:rsidR="00B57608" w:rsidRPr="00036F66" w:rsidDel="00D22541">
          <w:rPr>
            <w:rFonts w:ascii="Times New Roman" w:hAnsi="Times New Roman" w:cs="Times New Roman"/>
            <w:sz w:val="24"/>
            <w:szCs w:val="24"/>
          </w:rPr>
          <w:delText>average upkeep costs (</w:delText>
        </w:r>
        <w:r w:rsidR="000855AF" w:rsidRPr="00036F66" w:rsidDel="00D22541">
          <w:rPr>
            <w:rFonts w:ascii="Times New Roman" w:hAnsi="Times New Roman" w:cs="Times New Roman"/>
            <w:i/>
            <w:sz w:val="24"/>
            <w:szCs w:val="24"/>
          </w:rPr>
          <w:delText>k</w:delText>
        </w:r>
        <w:r w:rsidR="000806BE" w:rsidRPr="00036F66" w:rsidDel="00D22541">
          <w:rPr>
            <w:rFonts w:ascii="Times New Roman" w:hAnsi="Times New Roman" w:cs="Times New Roman"/>
            <w:i/>
            <w:sz w:val="24"/>
            <w:szCs w:val="24"/>
          </w:rPr>
          <w:softHyphen/>
        </w:r>
        <w:r w:rsidR="000806BE" w:rsidRPr="00036F66" w:rsidDel="00D22541">
          <w:rPr>
            <w:rFonts w:ascii="Times New Roman" w:hAnsi="Times New Roman" w:cs="Times New Roman"/>
            <w:i/>
            <w:sz w:val="24"/>
            <w:szCs w:val="24"/>
            <w:vertAlign w:val="subscript"/>
          </w:rPr>
          <w:delText>s</w:delText>
        </w:r>
        <w:r w:rsidR="00B57608" w:rsidRPr="00036F66" w:rsidDel="00D22541">
          <w:rPr>
            <w:rFonts w:ascii="Times New Roman" w:hAnsi="Times New Roman" w:cs="Times New Roman"/>
            <w:sz w:val="24"/>
            <w:szCs w:val="24"/>
          </w:rPr>
          <w:delText>)</w:delText>
        </w:r>
        <w:r w:rsidR="000855AF" w:rsidRPr="00036F66" w:rsidDel="00D22541">
          <w:rPr>
            <w:rFonts w:ascii="Times New Roman" w:hAnsi="Times New Roman" w:cs="Times New Roman"/>
            <w:sz w:val="24"/>
            <w:szCs w:val="24"/>
          </w:rPr>
          <w:delText xml:space="preserve">, </w:delText>
        </w:r>
        <w:r w:rsidR="00B57608" w:rsidRPr="00036F66" w:rsidDel="00D22541">
          <w:rPr>
            <w:rFonts w:ascii="Times New Roman" w:hAnsi="Times New Roman" w:cs="Times New Roman"/>
            <w:sz w:val="24"/>
            <w:szCs w:val="24"/>
          </w:rPr>
          <w:delText>and asymptotic maximum length (</w:delText>
        </w:r>
        <w:r w:rsidR="00E40F2B" w:rsidRPr="00036F66" w:rsidDel="00D22541">
          <w:rPr>
            <w:rFonts w:ascii="Times New Roman" w:hAnsi="Times New Roman" w:cs="Times New Roman"/>
            <w:i/>
            <w:sz w:val="24"/>
            <w:szCs w:val="24"/>
          </w:rPr>
          <w:delText>L</w:delText>
        </w:r>
        <w:r w:rsidR="00E40F2B" w:rsidRPr="00036F66" w:rsidDel="00D22541">
          <w:rPr>
            <w:rFonts w:ascii="Times New Roman" w:hAnsi="Times New Roman" w:cs="Times New Roman"/>
            <w:i/>
            <w:sz w:val="24"/>
            <w:szCs w:val="24"/>
            <w:vertAlign w:val="subscript"/>
          </w:rPr>
          <w:delText>∞</w:delText>
        </w:r>
        <w:r w:rsidR="000806BE" w:rsidRPr="00036F66" w:rsidDel="00D22541">
          <w:rPr>
            <w:rFonts w:ascii="Times New Roman" w:hAnsi="Times New Roman" w:cs="Times New Roman"/>
            <w:i/>
            <w:sz w:val="24"/>
            <w:szCs w:val="24"/>
            <w:vertAlign w:val="subscript"/>
          </w:rPr>
          <w:delText>,s</w:delText>
        </w:r>
        <w:r w:rsidR="00B57608" w:rsidRPr="00036F66" w:rsidDel="00D22541">
          <w:rPr>
            <w:rFonts w:ascii="Times New Roman" w:hAnsi="Times New Roman" w:cs="Times New Roman"/>
            <w:sz w:val="24"/>
            <w:szCs w:val="24"/>
          </w:rPr>
          <w:delText>)</w:delText>
        </w:r>
        <w:r w:rsidR="000855AF" w:rsidRPr="00036F66" w:rsidDel="00D22541">
          <w:rPr>
            <w:rFonts w:ascii="Times New Roman" w:hAnsi="Times New Roman" w:cs="Times New Roman"/>
            <w:sz w:val="24"/>
            <w:szCs w:val="24"/>
          </w:rPr>
          <w:delText xml:space="preserve"> were taken from</w:delText>
        </w:r>
        <w:r w:rsidR="00AE374A" w:rsidRPr="00036F66" w:rsidDel="00D22541">
          <w:rPr>
            <w:rFonts w:ascii="Times New Roman" w:hAnsi="Times New Roman" w:cs="Times New Roman"/>
            <w:sz w:val="24"/>
            <w:szCs w:val="24"/>
          </w:rPr>
          <w:delText xml:space="preserve"> </w:delText>
        </w:r>
        <w:r w:rsidR="00AE374A" w:rsidRPr="00036F66" w:rsidDel="00D22541">
          <w:rPr>
            <w:rFonts w:ascii="Times New Roman" w:hAnsi="Times New Roman" w:cs="Times New Roman"/>
            <w:sz w:val="24"/>
            <w:szCs w:val="24"/>
          </w:rPr>
          <w:fldChar w:fldCharType="begin"/>
        </w:r>
        <w:r w:rsidR="00AE374A" w:rsidRPr="00036F66" w:rsidDel="00D22541">
          <w:rPr>
            <w:rFonts w:ascii="Times New Roman" w:hAnsi="Times New Roman" w:cs="Times New Roman"/>
            <w:sz w:val="24"/>
            <w:szCs w:val="24"/>
          </w:rPr>
          <w:del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delInstrText>
        </w:r>
        <w:r w:rsidR="00AE374A" w:rsidRPr="00036F66" w:rsidDel="00D22541">
          <w:rPr>
            <w:rFonts w:ascii="Times New Roman" w:hAnsi="Times New Roman" w:cs="Times New Roman"/>
            <w:sz w:val="24"/>
            <w:szCs w:val="24"/>
          </w:rPr>
          <w:fldChar w:fldCharType="separate"/>
        </w:r>
        <w:r w:rsidR="00AE374A" w:rsidRPr="00036F66" w:rsidDel="00D22541">
          <w:rPr>
            <w:rFonts w:ascii="Times New Roman" w:hAnsi="Times New Roman" w:cs="Times New Roman"/>
            <w:sz w:val="24"/>
          </w:rPr>
          <w:delText>Dunn et al. (2006)</w:delText>
        </w:r>
        <w:r w:rsidR="00AE374A" w:rsidRPr="00036F66" w:rsidDel="00D22541">
          <w:rPr>
            <w:rFonts w:ascii="Times New Roman" w:hAnsi="Times New Roman" w:cs="Times New Roman"/>
            <w:sz w:val="24"/>
            <w:szCs w:val="24"/>
          </w:rPr>
          <w:fldChar w:fldCharType="end"/>
        </w:r>
        <w:r w:rsidR="000855AF" w:rsidRPr="00036F66" w:rsidDel="00D22541">
          <w:rPr>
            <w:rFonts w:ascii="Times New Roman" w:hAnsi="Times New Roman" w:cs="Times New Roman"/>
            <w:sz w:val="24"/>
            <w:szCs w:val="24"/>
          </w:rPr>
          <w:delText xml:space="preserve"> and used to derive the values </w:delText>
        </w:r>
        <w:r w:rsidR="0073635D" w:rsidRPr="00036F66" w:rsidDel="00D22541">
          <w:rPr>
            <w:rFonts w:ascii="Times New Roman" w:hAnsi="Times New Roman" w:cs="Times New Roman"/>
            <w:sz w:val="24"/>
            <w:szCs w:val="24"/>
          </w:rPr>
          <w:delText xml:space="preserve">of </w:delText>
        </w:r>
        <w:r w:rsidR="00B35058" w:rsidRPr="00036F66" w:rsidDel="00D22541">
          <w:rPr>
            <w:rFonts w:ascii="Times New Roman" w:hAnsi="Times New Roman" w:cs="Times New Roman"/>
            <w:sz w:val="24"/>
            <w:szCs w:val="24"/>
          </w:rPr>
          <w:delText>t</w:delText>
        </w:r>
        <w:r w:rsidR="008A67B1" w:rsidRPr="00036F66" w:rsidDel="00D22541">
          <w:rPr>
            <w:rFonts w:ascii="Times New Roman" w:hAnsi="Times New Roman" w:cs="Times New Roman"/>
            <w:sz w:val="24"/>
            <w:szCs w:val="24"/>
          </w:rPr>
          <w:delText xml:space="preserve">he </w:delText>
        </w:r>
        <w:r w:rsidR="00B57608" w:rsidRPr="00036F66" w:rsidDel="00D22541">
          <w:rPr>
            <w:rFonts w:ascii="Times New Roman" w:hAnsi="Times New Roman" w:cs="Times New Roman"/>
            <w:sz w:val="24"/>
            <w:szCs w:val="24"/>
          </w:rPr>
          <w:delText>length at birth</w:delText>
        </w:r>
        <w:r w:rsidR="00E84EBE" w:rsidRPr="00036F66" w:rsidDel="00D22541">
          <w:rPr>
            <w:rFonts w:ascii="Times New Roman" w:hAnsi="Times New Roman" w:cs="Times New Roman"/>
            <w:sz w:val="24"/>
            <w:szCs w:val="24"/>
          </w:rPr>
          <w:delText xml:space="preserve"> </w:delText>
        </w:r>
        <w:r w:rsidR="00B57608" w:rsidRPr="00036F66" w:rsidDel="00D22541">
          <w:rPr>
            <w:rFonts w:ascii="Times New Roman" w:hAnsi="Times New Roman" w:cs="Times New Roman"/>
            <w:sz w:val="24"/>
            <w:szCs w:val="24"/>
          </w:rPr>
          <w:delText>(</w:delText>
        </w:r>
        <w:r w:rsidR="008A67B1" w:rsidRPr="00036F66" w:rsidDel="00D22541">
          <w:rPr>
            <w:rFonts w:ascii="Times New Roman" w:hAnsi="Times New Roman" w:cs="Times New Roman"/>
            <w:i/>
            <w:sz w:val="24"/>
            <w:szCs w:val="24"/>
          </w:rPr>
          <w:delText>L</w:delText>
        </w:r>
        <w:r w:rsidR="008A67B1" w:rsidRPr="00036F66" w:rsidDel="00D22541">
          <w:rPr>
            <w:rFonts w:ascii="Times New Roman" w:hAnsi="Times New Roman" w:cs="Times New Roman"/>
            <w:i/>
            <w:sz w:val="24"/>
            <w:szCs w:val="24"/>
            <w:vertAlign w:val="subscript"/>
          </w:rPr>
          <w:delText>0</w:delText>
        </w:r>
        <w:r w:rsidR="000806BE" w:rsidRPr="00036F66" w:rsidDel="00D22541">
          <w:rPr>
            <w:rFonts w:ascii="Times New Roman" w:hAnsi="Times New Roman" w:cs="Times New Roman"/>
            <w:i/>
            <w:sz w:val="24"/>
            <w:szCs w:val="24"/>
            <w:vertAlign w:val="subscript"/>
          </w:rPr>
          <w:delText>,s</w:delText>
        </w:r>
        <w:r w:rsidR="00B57608"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and </w:delText>
        </w:r>
        <w:r w:rsidR="0073635D" w:rsidRPr="00036F66" w:rsidDel="00D22541">
          <w:rPr>
            <w:rFonts w:ascii="Times New Roman" w:hAnsi="Times New Roman" w:cs="Times New Roman"/>
            <w:sz w:val="24"/>
            <w:szCs w:val="24"/>
          </w:rPr>
          <w:delText>average energy acquisition rate</w:delText>
        </w:r>
        <w:r w:rsidR="00B57608" w:rsidRPr="00036F66" w:rsidDel="00D22541">
          <w:rPr>
            <w:rFonts w:ascii="Times New Roman" w:hAnsi="Times New Roman" w:cs="Times New Roman"/>
            <w:sz w:val="24"/>
            <w:szCs w:val="24"/>
          </w:rPr>
          <w:delText xml:space="preserve"> (</w:delText>
        </w:r>
        <w:r w:rsidR="002E4768" w:rsidRPr="00036F66" w:rsidDel="00D22541">
          <w:rPr>
            <w:rFonts w:ascii="Times New Roman" w:hAnsi="Times New Roman" w:cs="Times New Roman"/>
            <w:i/>
            <w:sz w:val="24"/>
            <w:szCs w:val="24"/>
          </w:rPr>
          <w:delText>γ</w:delText>
        </w:r>
        <w:r w:rsidR="000806BE" w:rsidRPr="00036F66" w:rsidDel="00D22541">
          <w:rPr>
            <w:rFonts w:ascii="Times New Roman" w:hAnsi="Times New Roman" w:cs="Times New Roman"/>
            <w:i/>
            <w:sz w:val="24"/>
            <w:szCs w:val="24"/>
            <w:vertAlign w:val="subscript"/>
          </w:rPr>
          <w:delText>s</w:delText>
        </w:r>
        <w:r w:rsidR="00B57608" w:rsidRPr="00036F66" w:rsidDel="00D22541">
          <w:rPr>
            <w:rFonts w:ascii="Times New Roman" w:hAnsi="Times New Roman" w:cs="Times New Roman"/>
            <w:sz w:val="24"/>
            <w:szCs w:val="24"/>
          </w:rPr>
          <w:delText>)</w:delText>
        </w:r>
        <w:r w:rsidR="0073635D" w:rsidRPr="00036F66" w:rsidDel="00D22541">
          <w:rPr>
            <w:rFonts w:ascii="Times New Roman" w:hAnsi="Times New Roman" w:cs="Times New Roman"/>
            <w:sz w:val="24"/>
            <w:szCs w:val="24"/>
          </w:rPr>
          <w:delText xml:space="preserve"> parameters</w:delText>
        </w:r>
        <w:r w:rsidR="002E4768" w:rsidRPr="00036F66" w:rsidDel="00D22541">
          <w:rPr>
            <w:rFonts w:ascii="Times New Roman" w:hAnsi="Times New Roman" w:cs="Times New Roman"/>
            <w:sz w:val="24"/>
            <w:szCs w:val="24"/>
          </w:rPr>
          <w:delText xml:space="preserve"> </w:delText>
        </w:r>
        <w:r w:rsidR="00B35058" w:rsidRPr="00036F66" w:rsidDel="00D22541">
          <w:rPr>
            <w:rFonts w:ascii="Times New Roman" w:hAnsi="Times New Roman" w:cs="Times New Roman"/>
            <w:sz w:val="24"/>
            <w:szCs w:val="24"/>
          </w:rPr>
          <w:delText xml:space="preserve">used in the simulation study.  These </w:delText>
        </w:r>
        <w:r w:rsidRPr="00036F66" w:rsidDel="00D22541">
          <w:rPr>
            <w:rFonts w:ascii="Times New Roman" w:hAnsi="Times New Roman" w:cs="Times New Roman"/>
            <w:sz w:val="24"/>
            <w:szCs w:val="24"/>
          </w:rPr>
          <w:delText>can be calculated as</w:delText>
        </w:r>
        <w:r w:rsidR="004C72ED" w:rsidRPr="00036F66" w:rsidDel="00D22541">
          <w:rPr>
            <w:rFonts w:ascii="Times New Roman" w:hAnsi="Times New Roman" w:cs="Times New Roman"/>
            <w:sz w:val="24"/>
            <w:szCs w:val="24"/>
          </w:rPr>
          <w:delText>:</w:delText>
        </w:r>
      </w:del>
    </w:p>
    <w:p w14:paraId="32422985" w14:textId="66FF2CA5" w:rsidR="00B723C3" w:rsidRPr="00036F66" w:rsidDel="00D22541" w:rsidRDefault="005F25DD" w:rsidP="00E76CE4">
      <w:pPr>
        <w:tabs>
          <w:tab w:val="left" w:pos="360"/>
          <w:tab w:val="left" w:pos="720"/>
          <w:tab w:val="left" w:pos="8640"/>
        </w:tabs>
        <w:spacing w:after="0" w:line="480" w:lineRule="auto"/>
        <w:rPr>
          <w:del w:id="77" w:author="darcy" w:date="2015-05-13T11:15:00Z"/>
          <w:rFonts w:ascii="Times New Roman" w:hAnsi="Times New Roman" w:cs="Times New Roman"/>
          <w:sz w:val="24"/>
          <w:szCs w:val="24"/>
        </w:rPr>
      </w:pPr>
      <m:oMath>
        <m:sSub>
          <m:sSubPr>
            <m:ctrlPr>
              <w:del w:id="78" w:author="darcy" w:date="2015-05-13T11:15:00Z">
                <w:rPr>
                  <w:rFonts w:ascii="Cambria Math" w:hAnsi="Cambria Math" w:cs="Times New Roman"/>
                  <w:i/>
                  <w:sz w:val="24"/>
                  <w:szCs w:val="24"/>
                </w:rPr>
              </w:del>
            </m:ctrlPr>
          </m:sSubPr>
          <m:e>
            <w:del w:id="79" w:author="darcy" w:date="2015-05-13T11:15:00Z">
              <m:r>
                <w:rPr>
                  <w:rFonts w:ascii="Cambria Math" w:hAnsi="Cambria Math" w:cs="Times New Roman"/>
                  <w:sz w:val="24"/>
                  <w:szCs w:val="24"/>
                </w:rPr>
                <m:t>L</m:t>
              </m:r>
            </w:del>
          </m:e>
          <m:sub>
            <w:del w:id="80" w:author="darcy" w:date="2015-05-13T11:15:00Z">
              <m:r>
                <w:rPr>
                  <w:rFonts w:ascii="Cambria Math" w:hAnsi="Cambria Math" w:cs="Times New Roman"/>
                  <w:sz w:val="24"/>
                  <w:szCs w:val="24"/>
                </w:rPr>
                <m:t>0</m:t>
              </m:r>
            </w:del>
          </m:sub>
        </m:sSub>
        <w:del w:id="81" w:author="darcy" w:date="2015-05-13T11:15:00Z">
          <m:r>
            <w:rPr>
              <w:rFonts w:ascii="Cambria Math" w:hAnsi="Cambria Math" w:cs="Times New Roman"/>
              <w:sz w:val="24"/>
              <w:szCs w:val="24"/>
            </w:rPr>
            <m:t>=</m:t>
          </m:r>
        </w:del>
        <m:sSub>
          <m:sSubPr>
            <m:ctrlPr>
              <w:del w:id="82" w:author="darcy" w:date="2015-05-13T11:15:00Z">
                <w:rPr>
                  <w:rFonts w:ascii="Cambria Math" w:hAnsi="Cambria Math" w:cs="Times New Roman"/>
                  <w:i/>
                  <w:sz w:val="24"/>
                  <w:szCs w:val="24"/>
                </w:rPr>
              </w:del>
            </m:ctrlPr>
          </m:sSubPr>
          <m:e>
            <w:del w:id="83" w:author="darcy" w:date="2015-05-13T11:15:00Z">
              <m:r>
                <w:rPr>
                  <w:rFonts w:ascii="Cambria Math" w:hAnsi="Cambria Math" w:cs="Times New Roman"/>
                  <w:sz w:val="24"/>
                  <w:szCs w:val="24"/>
                </w:rPr>
                <m:t>L</m:t>
              </m:r>
            </w:del>
          </m:e>
          <m:sub>
            <w:del w:id="84" w:author="darcy" w:date="2015-05-13T11:15:00Z">
              <m:r>
                <w:rPr>
                  <w:rFonts w:ascii="Cambria Math" w:hAnsi="Cambria Math" w:cs="Times New Roman"/>
                  <w:sz w:val="24"/>
                  <w:szCs w:val="24"/>
                </w:rPr>
                <m:t>∞</m:t>
              </m:r>
            </w:del>
          </m:sub>
        </m:sSub>
        <m:d>
          <m:dPr>
            <m:ctrlPr>
              <w:del w:id="85" w:author="darcy" w:date="2015-05-13T11:15:00Z">
                <w:rPr>
                  <w:rFonts w:ascii="Cambria Math" w:hAnsi="Cambria Math" w:cs="Times New Roman"/>
                  <w:i/>
                  <w:sz w:val="24"/>
                  <w:szCs w:val="24"/>
                </w:rPr>
              </w:del>
            </m:ctrlPr>
          </m:dPr>
          <m:e>
            <w:del w:id="86" w:author="darcy" w:date="2015-05-13T11:15:00Z">
              <m:r>
                <w:rPr>
                  <w:rFonts w:ascii="Cambria Math" w:hAnsi="Cambria Math" w:cs="Times New Roman"/>
                  <w:sz w:val="24"/>
                  <w:szCs w:val="24"/>
                </w:rPr>
                <m:t>1-exp</m:t>
              </m:r>
            </w:del>
            <m:d>
              <m:dPr>
                <m:ctrlPr>
                  <w:del w:id="87" w:author="darcy" w:date="2015-05-13T11:15:00Z">
                    <w:rPr>
                      <w:rFonts w:ascii="Cambria Math" w:hAnsi="Cambria Math" w:cs="Times New Roman"/>
                      <w:i/>
                      <w:sz w:val="24"/>
                      <w:szCs w:val="24"/>
                    </w:rPr>
                  </w:del>
                </m:ctrlPr>
              </m:dPr>
              <m:e>
                <m:f>
                  <m:fPr>
                    <m:ctrlPr>
                      <w:del w:id="88" w:author="darcy" w:date="2015-05-13T11:15:00Z">
                        <w:rPr>
                          <w:rFonts w:ascii="Cambria Math" w:hAnsi="Cambria Math" w:cs="Times New Roman"/>
                          <w:i/>
                          <w:sz w:val="24"/>
                          <w:szCs w:val="24"/>
                        </w:rPr>
                      </w:del>
                    </m:ctrlPr>
                  </m:fPr>
                  <m:num>
                    <w:del w:id="89" w:author="darcy" w:date="2015-05-13T11:15:00Z">
                      <m:r>
                        <w:rPr>
                          <w:rFonts w:ascii="Cambria Math" w:hAnsi="Cambria Math" w:cs="Times New Roman"/>
                          <w:sz w:val="24"/>
                          <w:szCs w:val="24"/>
                        </w:rPr>
                        <m:t>k</m:t>
                      </m:r>
                    </w:del>
                    <m:sSub>
                      <m:sSubPr>
                        <m:ctrlPr>
                          <w:del w:id="90" w:author="darcy" w:date="2015-05-13T11:15:00Z">
                            <w:rPr>
                              <w:rFonts w:ascii="Cambria Math" w:hAnsi="Cambria Math" w:cs="Times New Roman"/>
                              <w:i/>
                              <w:sz w:val="24"/>
                              <w:szCs w:val="24"/>
                            </w:rPr>
                          </w:del>
                        </m:ctrlPr>
                      </m:sSubPr>
                      <m:e>
                        <w:del w:id="91" w:author="darcy" w:date="2015-05-13T11:15:00Z">
                          <m:r>
                            <w:rPr>
                              <w:rFonts w:ascii="Cambria Math" w:hAnsi="Cambria Math" w:cs="Times New Roman"/>
                              <w:sz w:val="24"/>
                              <w:szCs w:val="24"/>
                            </w:rPr>
                            <m:t>t</m:t>
                          </m:r>
                        </w:del>
                      </m:e>
                      <m:sub>
                        <w:del w:id="92" w:author="darcy" w:date="2015-05-13T11:15:00Z">
                          <m:r>
                            <w:rPr>
                              <w:rFonts w:ascii="Cambria Math" w:hAnsi="Cambria Math" w:cs="Times New Roman"/>
                              <w:sz w:val="24"/>
                              <w:szCs w:val="24"/>
                            </w:rPr>
                            <m:t>0</m:t>
                          </m:r>
                        </w:del>
                      </m:sub>
                    </m:sSub>
                  </m:num>
                  <m:den>
                    <m:sSub>
                      <m:sSubPr>
                        <m:ctrlPr>
                          <w:del w:id="93" w:author="darcy" w:date="2015-05-13T11:15:00Z">
                            <w:rPr>
                              <w:rFonts w:ascii="Cambria Math" w:hAnsi="Cambria Math" w:cs="Times New Roman"/>
                              <w:i/>
                              <w:sz w:val="24"/>
                              <w:szCs w:val="24"/>
                            </w:rPr>
                          </w:del>
                        </m:ctrlPr>
                      </m:sSubPr>
                      <m:e>
                        <w:del w:id="94" w:author="darcy" w:date="2015-05-13T11:15:00Z">
                          <m:r>
                            <w:rPr>
                              <w:rFonts w:ascii="Cambria Math" w:hAnsi="Cambria Math" w:cs="Times New Roman"/>
                              <w:sz w:val="24"/>
                              <w:szCs w:val="24"/>
                            </w:rPr>
                            <m:t>n</m:t>
                          </m:r>
                        </w:del>
                      </m:e>
                      <m:sub>
                        <w:del w:id="95" w:author="darcy" w:date="2015-05-13T11:15:00Z">
                          <m:r>
                            <w:rPr>
                              <w:rFonts w:ascii="Cambria Math" w:hAnsi="Cambria Math" w:cs="Times New Roman"/>
                              <w:sz w:val="24"/>
                              <w:szCs w:val="24"/>
                            </w:rPr>
                            <m:t>∆</m:t>
                          </m:r>
                        </w:del>
                      </m:sub>
                    </m:sSub>
                  </m:den>
                </m:f>
              </m:e>
            </m:d>
          </m:e>
        </m:d>
      </m:oMath>
      <w:del w:id="96" w:author="darcy" w:date="2015-05-13T11:15:00Z">
        <w:r w:rsidR="004B31C6" w:rsidRPr="00036F66" w:rsidDel="00D22541">
          <w:rPr>
            <w:rFonts w:ascii="Times New Roman" w:hAnsi="Times New Roman" w:cs="Times New Roman"/>
            <w:sz w:val="24"/>
            <w:szCs w:val="24"/>
          </w:rPr>
          <w:tab/>
          <w:delText>(7</w:delText>
        </w:r>
        <w:r w:rsidR="00B723C3" w:rsidRPr="00036F66" w:rsidDel="00D22541">
          <w:rPr>
            <w:rFonts w:ascii="Times New Roman" w:hAnsi="Times New Roman" w:cs="Times New Roman"/>
            <w:sz w:val="24"/>
            <w:szCs w:val="24"/>
          </w:rPr>
          <w:delText>)</w:delText>
        </w:r>
      </w:del>
    </w:p>
    <w:p w14:paraId="2F3FA178" w14:textId="25B74C72" w:rsidR="00EB0C11" w:rsidRPr="00036F66" w:rsidDel="00D22541" w:rsidRDefault="004C72ED" w:rsidP="00E76CE4">
      <w:pPr>
        <w:tabs>
          <w:tab w:val="left" w:pos="360"/>
          <w:tab w:val="left" w:pos="720"/>
          <w:tab w:val="left" w:pos="8640"/>
        </w:tabs>
        <w:spacing w:after="0" w:line="480" w:lineRule="auto"/>
        <w:jc w:val="both"/>
        <w:rPr>
          <w:del w:id="97" w:author="darcy" w:date="2015-05-13T11:15:00Z"/>
          <w:rFonts w:ascii="Times New Roman" w:hAnsi="Times New Roman" w:cs="Times New Roman"/>
          <w:sz w:val="24"/>
          <w:szCs w:val="24"/>
        </w:rPr>
      </w:pPr>
      <w:del w:id="98" w:author="darcy" w:date="2015-05-13T11:15:00Z">
        <w:r w:rsidRPr="00036F66" w:rsidDel="00D22541">
          <w:rPr>
            <w:rFonts w:ascii="Times New Roman" w:hAnsi="Times New Roman" w:cs="Times New Roman"/>
            <w:sz w:val="24"/>
            <w:szCs w:val="24"/>
          </w:rPr>
          <w:delText>and</w:delText>
        </w:r>
      </w:del>
    </w:p>
    <w:p w14:paraId="37223D61" w14:textId="5CB55E85" w:rsidR="00B723C3" w:rsidRPr="00036F66" w:rsidDel="00D22541" w:rsidRDefault="00B723C3" w:rsidP="00E76CE4">
      <w:pPr>
        <w:tabs>
          <w:tab w:val="left" w:pos="360"/>
          <w:tab w:val="left" w:pos="720"/>
          <w:tab w:val="left" w:pos="8640"/>
        </w:tabs>
        <w:spacing w:after="0" w:line="480" w:lineRule="auto"/>
        <w:rPr>
          <w:del w:id="99" w:author="darcy" w:date="2015-05-13T11:15:00Z"/>
          <w:rFonts w:ascii="Times New Roman" w:hAnsi="Times New Roman" w:cs="Times New Roman"/>
          <w:sz w:val="24"/>
          <w:szCs w:val="24"/>
        </w:rPr>
      </w:pPr>
      <w:del w:id="100" w:author="darcy" w:date="2015-05-13T11:15:00Z">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sup>
          </m:sSup>
        </m:oMath>
        <w:r w:rsidR="004B31C6" w:rsidRPr="00036F66" w:rsidDel="00D22541">
          <w:rPr>
            <w:rFonts w:ascii="Times New Roman" w:hAnsi="Times New Roman" w:cs="Times New Roman"/>
            <w:sz w:val="24"/>
            <w:szCs w:val="24"/>
          </w:rPr>
          <w:tab/>
          <w:delText>(8</w:delText>
        </w:r>
        <w:r w:rsidRPr="00036F66" w:rsidDel="00D22541">
          <w:rPr>
            <w:rFonts w:ascii="Times New Roman" w:hAnsi="Times New Roman" w:cs="Times New Roman"/>
            <w:sz w:val="24"/>
            <w:szCs w:val="24"/>
          </w:rPr>
          <w:delText>)</w:delText>
        </w:r>
      </w:del>
    </w:p>
    <w:p w14:paraId="1150A86A" w14:textId="4F759018" w:rsidR="00E34E47" w:rsidRPr="00036F66" w:rsidDel="00D22541" w:rsidRDefault="00093192" w:rsidP="00E76CE4">
      <w:pPr>
        <w:spacing w:after="0" w:line="480" w:lineRule="auto"/>
        <w:rPr>
          <w:del w:id="101" w:author="darcy" w:date="2015-05-13T11:15:00Z"/>
          <w:rFonts w:ascii="Times New Roman" w:hAnsi="Times New Roman" w:cs="Times New Roman"/>
          <w:i/>
          <w:color w:val="000000" w:themeColor="text1"/>
          <w:sz w:val="24"/>
          <w:szCs w:val="24"/>
        </w:rPr>
      </w:pPr>
      <w:del w:id="102" w:author="darcy" w:date="2015-05-13T11:15:00Z">
        <w:r w:rsidRPr="00036F66" w:rsidDel="00D22541">
          <w:rPr>
            <w:rFonts w:ascii="Times New Roman" w:hAnsi="Times New Roman" w:cs="Times New Roman"/>
            <w:sz w:val="24"/>
            <w:szCs w:val="24"/>
          </w:rPr>
          <w:tab/>
        </w:r>
        <w:r w:rsidR="00AC73C3" w:rsidRPr="00036F66" w:rsidDel="00D22541">
          <w:rPr>
            <w:rFonts w:ascii="Times New Roman" w:hAnsi="Times New Roman" w:cs="Times New Roman"/>
            <w:sz w:val="24"/>
            <w:szCs w:val="24"/>
          </w:rPr>
          <w:delText xml:space="preserve">The </w:delText>
        </w:r>
        <w:r w:rsidR="00957261" w:rsidRPr="00036F66" w:rsidDel="00D22541">
          <w:rPr>
            <w:rFonts w:ascii="Times New Roman" w:hAnsi="Times New Roman" w:cs="Times New Roman"/>
            <w:sz w:val="24"/>
            <w:szCs w:val="24"/>
          </w:rPr>
          <w:delText>length at birth (</w:delText>
        </w:r>
        <w:r w:rsidR="00AC73C3" w:rsidRPr="00036F66" w:rsidDel="00D22541">
          <w:rPr>
            <w:rFonts w:ascii="Times New Roman" w:hAnsi="Times New Roman" w:cs="Times New Roman"/>
            <w:i/>
            <w:sz w:val="24"/>
            <w:szCs w:val="24"/>
          </w:rPr>
          <w:delText>L</w:delText>
        </w:r>
        <w:r w:rsidR="00AC73C3" w:rsidRPr="00036F66" w:rsidDel="00D22541">
          <w:rPr>
            <w:rFonts w:ascii="Times New Roman" w:hAnsi="Times New Roman" w:cs="Times New Roman"/>
            <w:i/>
            <w:sz w:val="24"/>
            <w:szCs w:val="24"/>
            <w:vertAlign w:val="subscript"/>
          </w:rPr>
          <w:delText>0</w:delText>
        </w:r>
        <w:r w:rsidR="008E2EE7" w:rsidRPr="00036F66" w:rsidDel="00D22541">
          <w:rPr>
            <w:rFonts w:ascii="Times New Roman" w:hAnsi="Times New Roman" w:cs="Times New Roman"/>
            <w:i/>
            <w:sz w:val="24"/>
            <w:szCs w:val="24"/>
            <w:vertAlign w:val="subscript"/>
          </w:rPr>
          <w:delText>,s</w:delText>
        </w:r>
        <w:r w:rsidR="00957261" w:rsidRPr="00036F66" w:rsidDel="00D22541">
          <w:rPr>
            <w:rFonts w:ascii="Times New Roman" w:hAnsi="Times New Roman" w:cs="Times New Roman"/>
            <w:sz w:val="24"/>
            <w:szCs w:val="24"/>
          </w:rPr>
          <w:delText>),</w:delText>
        </w:r>
        <w:r w:rsidR="00AC73C3" w:rsidRPr="00036F66" w:rsidDel="00D22541">
          <w:rPr>
            <w:rFonts w:ascii="Times New Roman" w:hAnsi="Times New Roman" w:cs="Times New Roman"/>
            <w:sz w:val="24"/>
            <w:szCs w:val="24"/>
          </w:rPr>
          <w:delText xml:space="preserve"> </w:delText>
        </w:r>
        <w:r w:rsidR="000654FE" w:rsidRPr="00036F66" w:rsidDel="00D22541">
          <w:rPr>
            <w:rFonts w:ascii="Times New Roman" w:hAnsi="Times New Roman" w:cs="Times New Roman"/>
            <w:sz w:val="24"/>
            <w:szCs w:val="24"/>
          </w:rPr>
          <w:delText>average upkeep cost</w:delText>
        </w:r>
        <w:r w:rsidR="000454E4" w:rsidRPr="00036F66" w:rsidDel="00D22541">
          <w:rPr>
            <w:rFonts w:ascii="Times New Roman" w:hAnsi="Times New Roman" w:cs="Times New Roman"/>
            <w:sz w:val="24"/>
            <w:szCs w:val="24"/>
          </w:rPr>
          <w:delText xml:space="preserve"> (</w:delText>
        </w:r>
        <w:r w:rsidR="00947389" w:rsidRPr="00036F66" w:rsidDel="00D22541">
          <w:rPr>
            <w:rFonts w:ascii="Times New Roman" w:hAnsi="Times New Roman" w:cs="Times New Roman"/>
            <w:i/>
            <w:sz w:val="24"/>
            <w:szCs w:val="24"/>
          </w:rPr>
          <w:delText>μ</w:delText>
        </w:r>
        <w:r w:rsidR="00947389" w:rsidRPr="00036F66" w:rsidDel="00D22541">
          <w:rPr>
            <w:rFonts w:ascii="Times New Roman" w:hAnsi="Times New Roman" w:cs="Times New Roman"/>
            <w:i/>
            <w:sz w:val="24"/>
            <w:szCs w:val="24"/>
            <w:vertAlign w:val="subscript"/>
          </w:rPr>
          <w:delText>k,s</w:delText>
        </w:r>
        <w:r w:rsidR="000454E4" w:rsidRPr="00036F66" w:rsidDel="00D22541">
          <w:rPr>
            <w:rFonts w:ascii="Times New Roman" w:hAnsi="Times New Roman" w:cs="Times New Roman"/>
            <w:sz w:val="24"/>
            <w:szCs w:val="24"/>
          </w:rPr>
          <w:delText>),</w:delText>
        </w:r>
        <w:r w:rsidR="00AC73C3" w:rsidRPr="00036F66" w:rsidDel="00D22541">
          <w:rPr>
            <w:rFonts w:ascii="Times New Roman" w:hAnsi="Times New Roman" w:cs="Times New Roman"/>
            <w:sz w:val="24"/>
            <w:szCs w:val="24"/>
          </w:rPr>
          <w:delText xml:space="preserve"> </w:delText>
        </w:r>
        <w:r w:rsidR="008E66D1" w:rsidRPr="00036F66" w:rsidDel="00D22541">
          <w:rPr>
            <w:rFonts w:ascii="Times New Roman" w:hAnsi="Times New Roman" w:cs="Times New Roman"/>
            <w:sz w:val="24"/>
            <w:szCs w:val="24"/>
          </w:rPr>
          <w:delText>magnitude of persistent variation in growth (</w:delText>
        </w:r>
        <w:r w:rsidR="00ED2BEC" w:rsidRPr="00036F66" w:rsidDel="00D22541">
          <w:rPr>
            <w:rFonts w:ascii="Times New Roman" w:hAnsi="Times New Roman" w:cs="Times New Roman"/>
            <w:i/>
            <w:sz w:val="24"/>
            <w:szCs w:val="24"/>
          </w:rPr>
          <w:delText>σ</w:delText>
        </w:r>
        <w:r w:rsidR="00ED2BEC" w:rsidRPr="00036F66" w:rsidDel="00D22541">
          <w:rPr>
            <w:rFonts w:ascii="Times New Roman" w:hAnsi="Times New Roman" w:cs="Times New Roman"/>
            <w:i/>
            <w:sz w:val="24"/>
            <w:szCs w:val="24"/>
            <w:vertAlign w:val="subscript"/>
          </w:rPr>
          <w:delText>k,s</w:delText>
        </w:r>
        <w:r w:rsidR="008E66D1" w:rsidRPr="00036F66" w:rsidDel="00D22541">
          <w:rPr>
            <w:rFonts w:ascii="Times New Roman" w:hAnsi="Times New Roman" w:cs="Times New Roman"/>
            <w:sz w:val="24"/>
            <w:szCs w:val="24"/>
          </w:rPr>
          <w:delText xml:space="preserve">) </w:delText>
        </w:r>
        <w:r w:rsidR="00ED2BEC" w:rsidRPr="00036F66" w:rsidDel="00D22541">
          <w:rPr>
            <w:rFonts w:ascii="Times New Roman" w:hAnsi="Times New Roman" w:cs="Times New Roman"/>
            <w:sz w:val="24"/>
            <w:szCs w:val="24"/>
          </w:rPr>
          <w:delText xml:space="preserve">and </w:delText>
        </w:r>
        <w:r w:rsidR="00B404D0" w:rsidRPr="00036F66" w:rsidDel="00D22541">
          <w:rPr>
            <w:rFonts w:ascii="Times New Roman" w:hAnsi="Times New Roman" w:cs="Times New Roman"/>
            <w:sz w:val="24"/>
            <w:szCs w:val="24"/>
          </w:rPr>
          <w:delText>average energ</w:delText>
        </w:r>
        <w:r w:rsidR="000654FE" w:rsidRPr="00036F66" w:rsidDel="00D22541">
          <w:rPr>
            <w:rFonts w:ascii="Times New Roman" w:hAnsi="Times New Roman" w:cs="Times New Roman"/>
            <w:sz w:val="24"/>
            <w:szCs w:val="24"/>
          </w:rPr>
          <w:delText>y acquisition rate</w:delText>
        </w:r>
        <w:r w:rsidR="00B404D0" w:rsidRPr="00036F66" w:rsidDel="00D22541">
          <w:rPr>
            <w:rFonts w:ascii="Times New Roman" w:hAnsi="Times New Roman" w:cs="Times New Roman"/>
            <w:sz w:val="24"/>
            <w:szCs w:val="24"/>
          </w:rPr>
          <w:delText xml:space="preserve"> (</w:delText>
        </w:r>
        <w:r w:rsidR="00AC73C3" w:rsidRPr="00036F66" w:rsidDel="00D22541">
          <w:rPr>
            <w:rFonts w:ascii="Times New Roman" w:hAnsi="Times New Roman" w:cs="Times New Roman"/>
            <w:i/>
            <w:sz w:val="24"/>
            <w:szCs w:val="24"/>
          </w:rPr>
          <w:delText>γ</w:delText>
        </w:r>
        <w:r w:rsidR="008E2EE7" w:rsidRPr="00036F66" w:rsidDel="00D22541">
          <w:rPr>
            <w:rFonts w:ascii="Times New Roman" w:hAnsi="Times New Roman" w:cs="Times New Roman"/>
            <w:i/>
            <w:sz w:val="24"/>
            <w:szCs w:val="24"/>
            <w:vertAlign w:val="subscript"/>
          </w:rPr>
          <w:delText>s</w:delText>
        </w:r>
        <w:r w:rsidR="00B404D0" w:rsidRPr="00036F66" w:rsidDel="00D22541">
          <w:rPr>
            <w:rFonts w:ascii="Times New Roman" w:hAnsi="Times New Roman" w:cs="Times New Roman"/>
            <w:sz w:val="24"/>
            <w:szCs w:val="24"/>
          </w:rPr>
          <w:delText xml:space="preserve">) </w:delText>
        </w:r>
        <w:r w:rsidR="000654FE" w:rsidRPr="00036F66" w:rsidDel="00D22541">
          <w:rPr>
            <w:rFonts w:ascii="Times New Roman" w:hAnsi="Times New Roman" w:cs="Times New Roman"/>
            <w:sz w:val="24"/>
            <w:szCs w:val="24"/>
          </w:rPr>
          <w:delText xml:space="preserve">parameters </w:delText>
        </w:r>
        <w:r w:rsidR="00AC73C3" w:rsidRPr="00036F66" w:rsidDel="00D22541">
          <w:rPr>
            <w:rFonts w:ascii="Times New Roman" w:hAnsi="Times New Roman" w:cs="Times New Roman"/>
            <w:sz w:val="24"/>
            <w:szCs w:val="24"/>
          </w:rPr>
          <w:delText xml:space="preserve">were all </w:delText>
        </w:r>
        <w:r w:rsidR="006B5332" w:rsidRPr="00036F66" w:rsidDel="00D22541">
          <w:rPr>
            <w:rFonts w:ascii="Times New Roman" w:hAnsi="Times New Roman" w:cs="Times New Roman"/>
            <w:sz w:val="24"/>
            <w:szCs w:val="24"/>
          </w:rPr>
          <w:delText>assumed</w:delText>
        </w:r>
        <w:r w:rsidR="009250DC" w:rsidRPr="00036F66" w:rsidDel="00D22541">
          <w:rPr>
            <w:rFonts w:ascii="Times New Roman" w:hAnsi="Times New Roman" w:cs="Times New Roman"/>
            <w:sz w:val="24"/>
            <w:szCs w:val="24"/>
          </w:rPr>
          <w:delText xml:space="preserve"> to be sex-specific</w:delText>
        </w:r>
        <w:r w:rsidR="00947389" w:rsidRPr="00036F66" w:rsidDel="00D22541">
          <w:rPr>
            <w:rFonts w:ascii="Times New Roman" w:hAnsi="Times New Roman" w:cs="Times New Roman"/>
            <w:sz w:val="24"/>
            <w:szCs w:val="24"/>
          </w:rPr>
          <w:delText xml:space="preserve"> in the simulation study</w:delText>
        </w:r>
        <w:r w:rsidR="006B5332" w:rsidRPr="00036F66" w:rsidDel="00D22541">
          <w:rPr>
            <w:rFonts w:ascii="Times New Roman" w:hAnsi="Times New Roman" w:cs="Times New Roman"/>
            <w:sz w:val="24"/>
            <w:szCs w:val="24"/>
          </w:rPr>
          <w:delText xml:space="preserve">, </w:delText>
        </w:r>
        <w:r w:rsidR="0010514B" w:rsidRPr="00036F66" w:rsidDel="00D22541">
          <w:rPr>
            <w:rFonts w:ascii="Times New Roman" w:hAnsi="Times New Roman" w:cs="Times New Roman"/>
            <w:sz w:val="24"/>
            <w:szCs w:val="24"/>
          </w:rPr>
          <w:delText xml:space="preserve">the </w:delText>
        </w:r>
        <w:r w:rsidR="000654FE" w:rsidRPr="00036F66" w:rsidDel="00D22541">
          <w:rPr>
            <w:rFonts w:ascii="Times New Roman" w:hAnsi="Times New Roman" w:cs="Times New Roman"/>
            <w:sz w:val="24"/>
            <w:szCs w:val="24"/>
          </w:rPr>
          <w:delText>magnitude of transient variation in growth (</w:delText>
        </w:r>
        <w:r w:rsidR="006B5332" w:rsidRPr="00036F66" w:rsidDel="00D22541">
          <w:rPr>
            <w:rFonts w:ascii="Times New Roman" w:hAnsi="Times New Roman" w:cs="Times New Roman"/>
            <w:i/>
            <w:sz w:val="24"/>
            <w:szCs w:val="24"/>
          </w:rPr>
          <w:delText>σ</w:delText>
        </w:r>
        <w:r w:rsidR="006B5332" w:rsidRPr="00036F66" w:rsidDel="00D22541">
          <w:rPr>
            <w:rFonts w:ascii="Times New Roman" w:hAnsi="Times New Roman" w:cs="Times New Roman"/>
            <w:i/>
            <w:sz w:val="24"/>
            <w:szCs w:val="24"/>
            <w:vertAlign w:val="subscript"/>
          </w:rPr>
          <w:delText>z</w:delText>
        </w:r>
        <w:r w:rsidR="000654FE" w:rsidRPr="00036F66" w:rsidDel="00D22541">
          <w:rPr>
            <w:rFonts w:ascii="Times New Roman" w:hAnsi="Times New Roman" w:cs="Times New Roman"/>
            <w:sz w:val="24"/>
            <w:szCs w:val="24"/>
          </w:rPr>
          <w:delText xml:space="preserve">) </w:delText>
        </w:r>
        <w:r w:rsidR="00747759" w:rsidRPr="00036F66" w:rsidDel="00D22541">
          <w:rPr>
            <w:rFonts w:ascii="Times New Roman" w:hAnsi="Times New Roman" w:cs="Times New Roman"/>
            <w:sz w:val="24"/>
            <w:szCs w:val="24"/>
          </w:rPr>
          <w:delText>and the magnitude of error when measuring length (</w:delText>
        </w:r>
        <w:r w:rsidR="00747759" w:rsidRPr="00036F66" w:rsidDel="00D22541">
          <w:rPr>
            <w:rFonts w:ascii="Times New Roman" w:hAnsi="Times New Roman" w:cs="Times New Roman"/>
            <w:i/>
            <w:sz w:val="24"/>
            <w:szCs w:val="24"/>
          </w:rPr>
          <w:delText>c</w:delText>
        </w:r>
        <w:r w:rsidR="00747759" w:rsidRPr="00036F66" w:rsidDel="00D22541">
          <w:rPr>
            <w:rFonts w:ascii="Times New Roman" w:hAnsi="Times New Roman" w:cs="Times New Roman"/>
            <w:sz w:val="24"/>
            <w:szCs w:val="24"/>
            <w:vertAlign w:val="subscript"/>
          </w:rPr>
          <w:delText>obs</w:delText>
        </w:r>
        <w:r w:rsidR="00747759" w:rsidRPr="00036F66" w:rsidDel="00D22541">
          <w:rPr>
            <w:rFonts w:ascii="Times New Roman" w:hAnsi="Times New Roman" w:cs="Times New Roman"/>
            <w:sz w:val="24"/>
            <w:szCs w:val="24"/>
          </w:rPr>
          <w:delText xml:space="preserve">) </w:delText>
        </w:r>
        <w:r w:rsidR="006B5332" w:rsidRPr="00036F66" w:rsidDel="00D22541">
          <w:rPr>
            <w:rFonts w:ascii="Times New Roman" w:hAnsi="Times New Roman" w:cs="Times New Roman"/>
            <w:sz w:val="24"/>
            <w:szCs w:val="24"/>
          </w:rPr>
          <w:delText>were not</w:delText>
        </w:r>
        <w:r w:rsidR="00F911F1" w:rsidRPr="00036F66" w:rsidDel="00D22541">
          <w:rPr>
            <w:rFonts w:ascii="Times New Roman" w:hAnsi="Times New Roman" w:cs="Times New Roman"/>
            <w:sz w:val="24"/>
            <w:szCs w:val="24"/>
          </w:rPr>
          <w:delText xml:space="preserve"> (</w:delText>
        </w:r>
        <w:r w:rsidR="002B16C1" w:rsidRPr="00036F66" w:rsidDel="00D22541">
          <w:rPr>
            <w:rFonts w:ascii="Times New Roman" w:hAnsi="Times New Roman" w:cs="Times New Roman"/>
            <w:sz w:val="24"/>
            <w:szCs w:val="24"/>
          </w:rPr>
          <w:fldChar w:fldCharType="begin"/>
        </w:r>
        <w:r w:rsidR="002B16C1" w:rsidRPr="00036F66" w:rsidDel="00D22541">
          <w:rPr>
            <w:rFonts w:ascii="Times New Roman" w:hAnsi="Times New Roman" w:cs="Times New Roman"/>
            <w:sz w:val="24"/>
            <w:szCs w:val="24"/>
          </w:rPr>
          <w:delInstrText xml:space="preserve"> REF _Ref411934157 \h </w:delInstrText>
        </w:r>
        <w:r w:rsidR="00654B15" w:rsidRPr="00036F66" w:rsidDel="00D22541">
          <w:rPr>
            <w:rFonts w:ascii="Times New Roman" w:hAnsi="Times New Roman" w:cs="Times New Roman"/>
            <w:sz w:val="24"/>
            <w:szCs w:val="24"/>
          </w:rPr>
          <w:delInstrText xml:space="preserve"> \* MERGEFORMAT </w:delInstrText>
        </w:r>
        <w:r w:rsidR="002B16C1" w:rsidRPr="00036F66" w:rsidDel="00D22541">
          <w:rPr>
            <w:rFonts w:ascii="Times New Roman" w:hAnsi="Times New Roman" w:cs="Times New Roman"/>
            <w:sz w:val="24"/>
            <w:szCs w:val="24"/>
          </w:rPr>
        </w:r>
        <w:r w:rsidR="002B16C1" w:rsidRPr="00036F66" w:rsidDel="00D22541">
          <w:rPr>
            <w:rFonts w:ascii="Times New Roman" w:hAnsi="Times New Roman" w:cs="Times New Roman"/>
            <w:sz w:val="24"/>
            <w:szCs w:val="24"/>
          </w:rPr>
          <w:fldChar w:fldCharType="separate"/>
        </w:r>
        <w:r w:rsidR="00654B15" w:rsidRPr="00036F66" w:rsidDel="00D22541">
          <w:rPr>
            <w:rFonts w:ascii="Times New Roman" w:hAnsi="Times New Roman" w:cs="Times New Roman"/>
            <w:color w:val="000000" w:themeColor="text1"/>
            <w:sz w:val="24"/>
            <w:szCs w:val="24"/>
          </w:rPr>
          <w:delText xml:space="preserve">Table </w:delText>
        </w:r>
        <w:r w:rsidR="00654B15" w:rsidRPr="00036F66" w:rsidDel="00D22541">
          <w:rPr>
            <w:rFonts w:ascii="Times New Roman" w:hAnsi="Times New Roman" w:cs="Times New Roman"/>
            <w:noProof/>
            <w:color w:val="000000" w:themeColor="text1"/>
            <w:sz w:val="24"/>
            <w:szCs w:val="24"/>
          </w:rPr>
          <w:delText>2</w:delText>
        </w:r>
        <w:r w:rsidR="002B16C1" w:rsidRPr="00036F66" w:rsidDel="00D22541">
          <w:rPr>
            <w:rFonts w:ascii="Times New Roman" w:hAnsi="Times New Roman" w:cs="Times New Roman"/>
            <w:sz w:val="24"/>
            <w:szCs w:val="24"/>
          </w:rPr>
          <w:fldChar w:fldCharType="end"/>
        </w:r>
        <w:r w:rsidR="0073635D" w:rsidRPr="00036F66" w:rsidDel="00D22541">
          <w:rPr>
            <w:rFonts w:ascii="Times New Roman" w:hAnsi="Times New Roman" w:cs="Times New Roman"/>
            <w:sz w:val="24"/>
            <w:szCs w:val="24"/>
          </w:rPr>
          <w:delText xml:space="preserve">, </w:delText>
        </w:r>
        <w:r w:rsidR="0073635D" w:rsidRPr="00036F66" w:rsidDel="00D22541">
          <w:rPr>
            <w:rFonts w:ascii="Times New Roman" w:hAnsi="Times New Roman" w:cs="Times New Roman"/>
            <w:sz w:val="24"/>
            <w:szCs w:val="24"/>
          </w:rPr>
          <w:fldChar w:fldCharType="begin"/>
        </w:r>
        <w:r w:rsidR="0073635D" w:rsidRPr="00036F66" w:rsidDel="00D22541">
          <w:rPr>
            <w:rFonts w:ascii="Times New Roman" w:hAnsi="Times New Roman" w:cs="Times New Roman"/>
            <w:sz w:val="24"/>
            <w:szCs w:val="24"/>
          </w:rPr>
          <w:delInstrText xml:space="preserve"> REF _Ref411934690 \h </w:delInstrText>
        </w:r>
        <w:r w:rsidR="00654B15" w:rsidRPr="00036F66" w:rsidDel="00D22541">
          <w:rPr>
            <w:rFonts w:ascii="Times New Roman" w:hAnsi="Times New Roman" w:cs="Times New Roman"/>
            <w:sz w:val="24"/>
            <w:szCs w:val="24"/>
          </w:rPr>
          <w:delInstrText xml:space="preserve"> \* MERGEFORMAT </w:delInstrText>
        </w:r>
        <w:r w:rsidR="0073635D" w:rsidRPr="00036F66" w:rsidDel="00D22541">
          <w:rPr>
            <w:rFonts w:ascii="Times New Roman" w:hAnsi="Times New Roman" w:cs="Times New Roman"/>
            <w:sz w:val="24"/>
            <w:szCs w:val="24"/>
          </w:rPr>
        </w:r>
        <w:r w:rsidR="0073635D" w:rsidRPr="00036F66" w:rsidDel="00D22541">
          <w:rPr>
            <w:rFonts w:ascii="Times New Roman" w:hAnsi="Times New Roman" w:cs="Times New Roman"/>
            <w:sz w:val="24"/>
            <w:szCs w:val="24"/>
          </w:rPr>
          <w:fldChar w:fldCharType="separate"/>
        </w:r>
        <w:r w:rsidR="00654B15" w:rsidRPr="00036F66" w:rsidDel="00D22541">
          <w:rPr>
            <w:rFonts w:ascii="Times New Roman" w:hAnsi="Times New Roman" w:cs="Times New Roman"/>
            <w:color w:val="000000" w:themeColor="text1"/>
            <w:sz w:val="24"/>
            <w:szCs w:val="24"/>
          </w:rPr>
          <w:delText xml:space="preserve">Table </w:delText>
        </w:r>
        <w:r w:rsidR="00654B15" w:rsidRPr="00036F66" w:rsidDel="00D22541">
          <w:rPr>
            <w:rFonts w:ascii="Times New Roman" w:hAnsi="Times New Roman" w:cs="Times New Roman"/>
            <w:noProof/>
            <w:color w:val="000000" w:themeColor="text1"/>
            <w:sz w:val="24"/>
            <w:szCs w:val="24"/>
          </w:rPr>
          <w:delText>3</w:delText>
        </w:r>
        <w:r w:rsidR="0073635D" w:rsidRPr="00036F66" w:rsidDel="00D22541">
          <w:rPr>
            <w:rFonts w:ascii="Times New Roman" w:hAnsi="Times New Roman" w:cs="Times New Roman"/>
            <w:sz w:val="24"/>
            <w:szCs w:val="24"/>
          </w:rPr>
          <w:fldChar w:fldCharType="end"/>
        </w:r>
        <w:r w:rsidR="00AC73C3" w:rsidRPr="00036F66" w:rsidDel="00D22541">
          <w:rPr>
            <w:rFonts w:ascii="Times New Roman" w:hAnsi="Times New Roman" w:cs="Times New Roman"/>
            <w:sz w:val="24"/>
            <w:szCs w:val="24"/>
          </w:rPr>
          <w:delText xml:space="preserve">).  </w:delText>
        </w:r>
        <w:r w:rsidR="008A1CDC" w:rsidRPr="00036F66" w:rsidDel="00D22541">
          <w:rPr>
            <w:rFonts w:ascii="Times New Roman" w:hAnsi="Times New Roman" w:cs="Times New Roman"/>
            <w:sz w:val="24"/>
            <w:szCs w:val="24"/>
          </w:rPr>
          <w:delText xml:space="preserve"> </w:delText>
        </w:r>
        <w:r w:rsidR="00CF3B4C" w:rsidRPr="00036F66" w:rsidDel="00D22541">
          <w:rPr>
            <w:rFonts w:ascii="Times New Roman" w:hAnsi="Times New Roman" w:cs="Times New Roman"/>
            <w:sz w:val="24"/>
            <w:szCs w:val="24"/>
          </w:rPr>
          <w:delText xml:space="preserve">The </w:delText>
        </w:r>
        <w:r w:rsidR="00111BF5" w:rsidRPr="00036F66" w:rsidDel="00D22541">
          <w:rPr>
            <w:rFonts w:ascii="Times New Roman" w:hAnsi="Times New Roman" w:cs="Times New Roman"/>
            <w:sz w:val="24"/>
            <w:szCs w:val="24"/>
          </w:rPr>
          <w:delText>c.v.</w:delText>
        </w:r>
        <w:r w:rsidR="00CF3B4C" w:rsidRPr="00036F66" w:rsidDel="00D22541">
          <w:rPr>
            <w:rFonts w:ascii="Times New Roman" w:hAnsi="Times New Roman" w:cs="Times New Roman"/>
            <w:sz w:val="24"/>
            <w:szCs w:val="24"/>
          </w:rPr>
          <w:delText xml:space="preserve"> of observed growth </w:delText>
        </w:r>
        <w:r w:rsidR="0078226B" w:rsidRPr="00036F66" w:rsidDel="00D22541">
          <w:rPr>
            <w:rFonts w:ascii="Times New Roman" w:hAnsi="Times New Roman" w:cs="Times New Roman"/>
            <w:sz w:val="24"/>
            <w:szCs w:val="24"/>
          </w:rPr>
          <w:delText>(</w:delText>
        </w:r>
        <w:r w:rsidR="00CF3B4C" w:rsidRPr="00036F66" w:rsidDel="00D22541">
          <w:rPr>
            <w:rFonts w:ascii="Times New Roman" w:hAnsi="Times New Roman" w:cs="Times New Roman"/>
            <w:i/>
            <w:sz w:val="24"/>
            <w:szCs w:val="24"/>
          </w:rPr>
          <w:delText>c</w:delText>
        </w:r>
        <w:r w:rsidR="00CF3B4C" w:rsidRPr="00036F66" w:rsidDel="00D22541">
          <w:rPr>
            <w:rFonts w:ascii="Times New Roman" w:hAnsi="Times New Roman" w:cs="Times New Roman"/>
            <w:i/>
            <w:sz w:val="24"/>
            <w:szCs w:val="24"/>
            <w:vertAlign w:val="subscript"/>
          </w:rPr>
          <w:delText>obs</w:delText>
        </w:r>
        <w:r w:rsidR="0078226B" w:rsidRPr="00036F66" w:rsidDel="00D22541">
          <w:rPr>
            <w:rFonts w:ascii="Times New Roman" w:hAnsi="Times New Roman" w:cs="Times New Roman"/>
            <w:sz w:val="24"/>
            <w:szCs w:val="24"/>
          </w:rPr>
          <w:delText xml:space="preserve">) </w:delText>
        </w:r>
        <w:r w:rsidR="00CF3B4C" w:rsidRPr="00036F66" w:rsidDel="00D22541">
          <w:rPr>
            <w:rFonts w:ascii="Times New Roman" w:hAnsi="Times New Roman" w:cs="Times New Roman"/>
            <w:sz w:val="24"/>
            <w:szCs w:val="24"/>
          </w:rPr>
          <w:delText>was set at</w:delText>
        </w:r>
        <w:r w:rsidR="005756B6" w:rsidRPr="00036F66" w:rsidDel="00D22541">
          <w:rPr>
            <w:rFonts w:ascii="Times New Roman" w:hAnsi="Times New Roman" w:cs="Times New Roman"/>
            <w:sz w:val="24"/>
            <w:szCs w:val="24"/>
          </w:rPr>
          <w:delText xml:space="preserve"> the value in </w:delText>
        </w:r>
        <w:r w:rsidR="005756B6" w:rsidRPr="00036F66" w:rsidDel="00D22541">
          <w:rPr>
            <w:rFonts w:ascii="Times New Roman" w:hAnsi="Times New Roman" w:cs="Times New Roman"/>
            <w:sz w:val="24"/>
            <w:szCs w:val="24"/>
          </w:rPr>
          <w:fldChar w:fldCharType="begin"/>
        </w:r>
        <w:r w:rsidR="005756B6" w:rsidRPr="00036F66" w:rsidDel="00D22541">
          <w:rPr>
            <w:rFonts w:ascii="Times New Roman" w:hAnsi="Times New Roman" w:cs="Times New Roman"/>
            <w:sz w:val="24"/>
            <w:szCs w:val="24"/>
          </w:rPr>
          <w:delInstrText xml:space="preserve"> ADDIN ZOTERO_ITEM CSL_CITATION {"citationID":"2oojoo34sv","properties":{"formattedCitation":"(Dunn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delInstrText>
        </w:r>
        <w:r w:rsidR="005756B6" w:rsidRPr="00036F66" w:rsidDel="00D22541">
          <w:rPr>
            <w:rFonts w:ascii="Times New Roman" w:hAnsi="Times New Roman" w:cs="Times New Roman"/>
            <w:sz w:val="24"/>
            <w:szCs w:val="24"/>
          </w:rPr>
          <w:fldChar w:fldCharType="separate"/>
        </w:r>
        <w:r w:rsidR="005756B6" w:rsidRPr="00036F66" w:rsidDel="00D22541">
          <w:rPr>
            <w:rFonts w:ascii="Times New Roman" w:hAnsi="Times New Roman" w:cs="Times New Roman"/>
            <w:sz w:val="24"/>
          </w:rPr>
          <w:delText>Dunn et al. 2006</w:delText>
        </w:r>
        <w:r w:rsidR="005756B6" w:rsidRPr="00036F66" w:rsidDel="00D22541">
          <w:rPr>
            <w:rFonts w:ascii="Times New Roman" w:hAnsi="Times New Roman" w:cs="Times New Roman"/>
            <w:sz w:val="24"/>
            <w:szCs w:val="24"/>
          </w:rPr>
          <w:fldChar w:fldCharType="end"/>
        </w:r>
        <w:r w:rsidR="00E32B44" w:rsidRPr="00036F66" w:rsidDel="00D22541">
          <w:rPr>
            <w:rFonts w:ascii="Times New Roman" w:hAnsi="Times New Roman" w:cs="Times New Roman"/>
            <w:sz w:val="24"/>
            <w:szCs w:val="24"/>
          </w:rPr>
          <w:delText xml:space="preserve"> in the scenario with no random-effects.</w:delText>
        </w:r>
        <w:r w:rsidR="00CF3B4C" w:rsidRPr="00036F66" w:rsidDel="00D22541">
          <w:rPr>
            <w:rFonts w:ascii="Times New Roman" w:hAnsi="Times New Roman" w:cs="Times New Roman"/>
            <w:sz w:val="24"/>
            <w:szCs w:val="24"/>
          </w:rPr>
          <w:delText xml:space="preserve">  </w:delText>
        </w:r>
        <w:r w:rsidR="00FF0CA4" w:rsidRPr="00036F66" w:rsidDel="00D22541">
          <w:rPr>
            <w:rFonts w:ascii="Times New Roman" w:hAnsi="Times New Roman" w:cs="Times New Roman"/>
            <w:sz w:val="24"/>
            <w:szCs w:val="24"/>
          </w:rPr>
          <w:delText xml:space="preserve">In the remaining scenarios, </w:delText>
        </w:r>
        <w:r w:rsidR="00383A7C" w:rsidRPr="00036F66" w:rsidDel="00D22541">
          <w:rPr>
            <w:rFonts w:ascii="Times New Roman" w:hAnsi="Times New Roman" w:cs="Times New Roman"/>
            <w:sz w:val="24"/>
            <w:szCs w:val="24"/>
          </w:rPr>
          <w:delText xml:space="preserve">the </w:delText>
        </w:r>
        <w:r w:rsidR="0078226B" w:rsidRPr="00036F66" w:rsidDel="00D22541">
          <w:rPr>
            <w:rFonts w:ascii="Times New Roman" w:hAnsi="Times New Roman" w:cs="Times New Roman"/>
            <w:sz w:val="24"/>
            <w:szCs w:val="24"/>
          </w:rPr>
          <w:delText>c.v. of observed growth (</w:delText>
        </w:r>
        <w:r w:rsidR="0078226B" w:rsidRPr="00036F66" w:rsidDel="00D22541">
          <w:rPr>
            <w:rFonts w:ascii="Times New Roman" w:hAnsi="Times New Roman" w:cs="Times New Roman"/>
            <w:i/>
            <w:sz w:val="24"/>
            <w:szCs w:val="24"/>
          </w:rPr>
          <w:delText>c</w:delText>
        </w:r>
        <w:r w:rsidR="0078226B" w:rsidRPr="00036F66" w:rsidDel="00D22541">
          <w:rPr>
            <w:rFonts w:ascii="Times New Roman" w:hAnsi="Times New Roman" w:cs="Times New Roman"/>
            <w:i/>
            <w:sz w:val="24"/>
            <w:szCs w:val="24"/>
            <w:vertAlign w:val="subscript"/>
          </w:rPr>
          <w:delText>obs</w:delText>
        </w:r>
        <w:r w:rsidR="0078226B" w:rsidRPr="00036F66" w:rsidDel="00D22541">
          <w:rPr>
            <w:rFonts w:ascii="Times New Roman" w:hAnsi="Times New Roman" w:cs="Times New Roman"/>
            <w:sz w:val="24"/>
            <w:szCs w:val="24"/>
          </w:rPr>
          <w:delText>)</w:delText>
        </w:r>
        <w:r w:rsidR="00111BF5" w:rsidRPr="00036F66" w:rsidDel="00D22541">
          <w:rPr>
            <w:rFonts w:ascii="Times New Roman" w:hAnsi="Times New Roman" w:cs="Times New Roman"/>
            <w:sz w:val="24"/>
            <w:szCs w:val="24"/>
          </w:rPr>
          <w:delText>,</w:delText>
        </w:r>
        <w:r w:rsidR="009D73B8" w:rsidRPr="00036F66" w:rsidDel="00D22541">
          <w:rPr>
            <w:rFonts w:ascii="Times New Roman" w:hAnsi="Times New Roman" w:cs="Times New Roman"/>
            <w:sz w:val="24"/>
            <w:szCs w:val="24"/>
          </w:rPr>
          <w:delText xml:space="preserve"> </w:delText>
        </w:r>
        <w:r w:rsidR="00383A7C" w:rsidRPr="00036F66" w:rsidDel="00D22541">
          <w:rPr>
            <w:rFonts w:ascii="Times New Roman" w:hAnsi="Times New Roman" w:cs="Times New Roman"/>
            <w:sz w:val="24"/>
            <w:szCs w:val="24"/>
          </w:rPr>
          <w:delText>magnitude of persistent variation among individuals (</w:delText>
        </w:r>
        <w:r w:rsidR="009D73B8" w:rsidRPr="00036F66" w:rsidDel="00D22541">
          <w:rPr>
            <w:rFonts w:ascii="Times New Roman" w:hAnsi="Times New Roman" w:cs="Times New Roman"/>
            <w:i/>
            <w:sz w:val="24"/>
            <w:szCs w:val="24"/>
          </w:rPr>
          <w:delText>σ</w:delText>
        </w:r>
        <w:r w:rsidR="009D73B8" w:rsidRPr="00036F66" w:rsidDel="00D22541">
          <w:rPr>
            <w:rFonts w:ascii="Times New Roman" w:hAnsi="Times New Roman" w:cs="Times New Roman"/>
            <w:i/>
            <w:sz w:val="24"/>
            <w:szCs w:val="24"/>
            <w:vertAlign w:val="subscript"/>
          </w:rPr>
          <w:delText>k</w:delText>
        </w:r>
        <w:r w:rsidR="006020A2" w:rsidRPr="00036F66" w:rsidDel="00D22541">
          <w:rPr>
            <w:rFonts w:ascii="Times New Roman" w:hAnsi="Times New Roman" w:cs="Times New Roman"/>
            <w:i/>
            <w:sz w:val="24"/>
            <w:szCs w:val="24"/>
            <w:vertAlign w:val="subscript"/>
          </w:rPr>
          <w:delText>,s</w:delText>
        </w:r>
        <w:r w:rsidR="001B3F2B" w:rsidRPr="00036F66" w:rsidDel="00D22541">
          <w:rPr>
            <w:rFonts w:ascii="Times New Roman" w:hAnsi="Times New Roman" w:cs="Times New Roman"/>
            <w:sz w:val="24"/>
            <w:szCs w:val="24"/>
          </w:rPr>
          <w:delText xml:space="preserve">) </w:delText>
        </w:r>
        <w:r w:rsidR="00D254A6" w:rsidRPr="00036F66" w:rsidDel="00D22541">
          <w:rPr>
            <w:rFonts w:ascii="Times New Roman" w:hAnsi="Times New Roman" w:cs="Times New Roman"/>
            <w:sz w:val="24"/>
            <w:szCs w:val="24"/>
          </w:rPr>
          <w:delText xml:space="preserve">and </w:delText>
        </w:r>
        <w:r w:rsidR="001B3F2B" w:rsidRPr="00036F66" w:rsidDel="00D22541">
          <w:rPr>
            <w:rFonts w:ascii="Times New Roman" w:hAnsi="Times New Roman" w:cs="Times New Roman"/>
            <w:sz w:val="24"/>
            <w:szCs w:val="24"/>
          </w:rPr>
          <w:delText>magnitude of transient variation</w:delText>
        </w:r>
        <w:r w:rsidR="001B3F2B" w:rsidRPr="00036F66" w:rsidDel="00D22541">
          <w:rPr>
            <w:rFonts w:ascii="Times New Roman" w:hAnsi="Times New Roman" w:cs="Times New Roman"/>
            <w:i/>
            <w:sz w:val="24"/>
            <w:szCs w:val="24"/>
          </w:rPr>
          <w:delText xml:space="preserve"> </w:delText>
        </w:r>
        <w:r w:rsidR="001B3F2B" w:rsidRPr="00036F66" w:rsidDel="00D22541">
          <w:rPr>
            <w:rFonts w:ascii="Times New Roman" w:hAnsi="Times New Roman" w:cs="Times New Roman"/>
            <w:sz w:val="24"/>
            <w:szCs w:val="24"/>
          </w:rPr>
          <w:delText>(</w:delText>
        </w:r>
        <w:r w:rsidR="009D73B8" w:rsidRPr="00036F66" w:rsidDel="00D22541">
          <w:rPr>
            <w:rFonts w:ascii="Times New Roman" w:hAnsi="Times New Roman" w:cs="Times New Roman"/>
            <w:i/>
            <w:sz w:val="24"/>
            <w:szCs w:val="24"/>
          </w:rPr>
          <w:delText>σ</w:delText>
        </w:r>
        <w:r w:rsidR="009D73B8" w:rsidRPr="00036F66" w:rsidDel="00D22541">
          <w:rPr>
            <w:rFonts w:ascii="Times New Roman" w:hAnsi="Times New Roman" w:cs="Times New Roman"/>
            <w:i/>
            <w:sz w:val="24"/>
            <w:szCs w:val="24"/>
            <w:vertAlign w:val="subscript"/>
          </w:rPr>
          <w:delText>z</w:delText>
        </w:r>
        <w:r w:rsidR="00111BF5" w:rsidRPr="00036F66" w:rsidDel="00D22541">
          <w:rPr>
            <w:rFonts w:ascii="Times New Roman" w:hAnsi="Times New Roman" w:cs="Times New Roman"/>
            <w:sz w:val="24"/>
            <w:szCs w:val="24"/>
            <w:vertAlign w:val="subscript"/>
          </w:rPr>
          <w:delText>,</w:delText>
        </w:r>
        <w:r w:rsidR="001B3F2B" w:rsidRPr="00036F66" w:rsidDel="00D22541">
          <w:rPr>
            <w:rFonts w:ascii="Times New Roman" w:hAnsi="Times New Roman" w:cs="Times New Roman"/>
            <w:sz w:val="24"/>
            <w:szCs w:val="24"/>
          </w:rPr>
          <w:delText xml:space="preserve">) </w:delText>
        </w:r>
        <w:r w:rsidR="009D73B8" w:rsidRPr="00036F66" w:rsidDel="00D22541">
          <w:rPr>
            <w:rFonts w:ascii="Times New Roman" w:hAnsi="Times New Roman" w:cs="Times New Roman"/>
            <w:sz w:val="24"/>
            <w:szCs w:val="24"/>
          </w:rPr>
          <w:delText>were set at values that resulted in reasonable variation in individual length trajectories</w:delText>
        </w:r>
        <w:r w:rsidR="00F911F1" w:rsidRPr="00036F66" w:rsidDel="00D22541">
          <w:rPr>
            <w:rFonts w:ascii="Times New Roman" w:hAnsi="Times New Roman" w:cs="Times New Roman"/>
            <w:sz w:val="24"/>
            <w:szCs w:val="24"/>
          </w:rPr>
          <w:delText xml:space="preserve"> (</w:delText>
        </w:r>
        <w:r w:rsidR="002B16C1" w:rsidRPr="00036F66" w:rsidDel="00D22541">
          <w:rPr>
            <w:rFonts w:ascii="Times New Roman" w:hAnsi="Times New Roman" w:cs="Times New Roman"/>
            <w:sz w:val="24"/>
            <w:szCs w:val="24"/>
          </w:rPr>
          <w:fldChar w:fldCharType="begin"/>
        </w:r>
        <w:r w:rsidR="002B16C1" w:rsidRPr="00036F66" w:rsidDel="00D22541">
          <w:rPr>
            <w:rFonts w:ascii="Times New Roman" w:hAnsi="Times New Roman" w:cs="Times New Roman"/>
            <w:sz w:val="24"/>
            <w:szCs w:val="24"/>
          </w:rPr>
          <w:delInstrText xml:space="preserve"> REF _Ref411934690 \h </w:delInstrText>
        </w:r>
        <w:r w:rsidR="00654B15" w:rsidRPr="00036F66" w:rsidDel="00D22541">
          <w:rPr>
            <w:rFonts w:ascii="Times New Roman" w:hAnsi="Times New Roman" w:cs="Times New Roman"/>
            <w:sz w:val="24"/>
            <w:szCs w:val="24"/>
          </w:rPr>
          <w:delInstrText xml:space="preserve"> \* MERGEFORMAT </w:delInstrText>
        </w:r>
        <w:r w:rsidR="002B16C1" w:rsidRPr="00036F66" w:rsidDel="00D22541">
          <w:rPr>
            <w:rFonts w:ascii="Times New Roman" w:hAnsi="Times New Roman" w:cs="Times New Roman"/>
            <w:sz w:val="24"/>
            <w:szCs w:val="24"/>
          </w:rPr>
        </w:r>
        <w:r w:rsidR="002B16C1" w:rsidRPr="00036F66" w:rsidDel="00D22541">
          <w:rPr>
            <w:rFonts w:ascii="Times New Roman" w:hAnsi="Times New Roman" w:cs="Times New Roman"/>
            <w:sz w:val="24"/>
            <w:szCs w:val="24"/>
          </w:rPr>
          <w:fldChar w:fldCharType="separate"/>
        </w:r>
        <w:r w:rsidR="00654B15" w:rsidRPr="00036F66" w:rsidDel="00D22541">
          <w:rPr>
            <w:rFonts w:ascii="Times New Roman" w:hAnsi="Times New Roman" w:cs="Times New Roman"/>
            <w:i/>
            <w:noProof/>
            <w:color w:val="000000" w:themeColor="text1"/>
            <w:sz w:val="24"/>
            <w:szCs w:val="24"/>
          </w:rPr>
          <w:delText>Table</w:delText>
        </w:r>
        <w:r w:rsidR="00654B15" w:rsidRPr="00036F66" w:rsidDel="00D22541">
          <w:rPr>
            <w:rFonts w:ascii="Times New Roman" w:hAnsi="Times New Roman" w:cs="Times New Roman"/>
            <w:color w:val="000000" w:themeColor="text1"/>
            <w:sz w:val="24"/>
            <w:szCs w:val="24"/>
          </w:rPr>
          <w:delText xml:space="preserve"> </w:delText>
        </w:r>
        <w:r w:rsidR="00654B15" w:rsidRPr="00036F66" w:rsidDel="00D22541">
          <w:rPr>
            <w:rFonts w:ascii="Times New Roman" w:hAnsi="Times New Roman" w:cs="Times New Roman"/>
            <w:noProof/>
            <w:color w:val="000000" w:themeColor="text1"/>
            <w:sz w:val="24"/>
            <w:szCs w:val="24"/>
          </w:rPr>
          <w:delText>3</w:delText>
        </w:r>
        <w:r w:rsidR="002B16C1" w:rsidRPr="00036F66" w:rsidDel="00D22541">
          <w:rPr>
            <w:rFonts w:ascii="Times New Roman" w:hAnsi="Times New Roman" w:cs="Times New Roman"/>
            <w:sz w:val="24"/>
            <w:szCs w:val="24"/>
          </w:rPr>
          <w:fldChar w:fldCharType="end"/>
        </w:r>
        <w:r w:rsidR="00A24DC4" w:rsidRPr="00036F66" w:rsidDel="00D22541">
          <w:rPr>
            <w:rFonts w:ascii="Times New Roman" w:hAnsi="Times New Roman" w:cs="Times New Roman"/>
            <w:sz w:val="24"/>
            <w:szCs w:val="24"/>
          </w:rPr>
          <w:delText>)</w:delText>
        </w:r>
        <w:r w:rsidR="009D73B8" w:rsidRPr="00036F66" w:rsidDel="00D22541">
          <w:rPr>
            <w:rFonts w:ascii="Times New Roman" w:hAnsi="Times New Roman" w:cs="Times New Roman"/>
            <w:sz w:val="24"/>
            <w:szCs w:val="24"/>
          </w:rPr>
          <w:delText>.</w:delText>
        </w:r>
      </w:del>
    </w:p>
    <w:p w14:paraId="41C1DEA9" w14:textId="1539B69E" w:rsidR="00200293" w:rsidRPr="00036F66" w:rsidDel="00D22541" w:rsidRDefault="00D87F9B" w:rsidP="00E76CE4">
      <w:pPr>
        <w:spacing w:after="0" w:line="480" w:lineRule="auto"/>
        <w:ind w:firstLine="720"/>
        <w:rPr>
          <w:del w:id="103" w:author="darcy" w:date="2015-05-13T11:15:00Z"/>
          <w:rFonts w:ascii="Times New Roman" w:hAnsi="Times New Roman" w:cs="Times New Roman"/>
          <w:sz w:val="24"/>
          <w:szCs w:val="24"/>
        </w:rPr>
      </w:pPr>
      <w:del w:id="104" w:author="darcy" w:date="2015-05-13T11:15:00Z">
        <w:r w:rsidRPr="00036F66" w:rsidDel="00D22541">
          <w:rPr>
            <w:rFonts w:ascii="Times New Roman" w:hAnsi="Times New Roman" w:cs="Times New Roman"/>
            <w:sz w:val="24"/>
            <w:szCs w:val="24"/>
          </w:rPr>
          <w:delText>For each individual i</w:delText>
        </w:r>
        <w:r w:rsidR="00A83F48" w:rsidRPr="00036F66" w:rsidDel="00D22541">
          <w:rPr>
            <w:rFonts w:ascii="Times New Roman" w:hAnsi="Times New Roman" w:cs="Times New Roman"/>
            <w:sz w:val="24"/>
            <w:szCs w:val="24"/>
          </w:rPr>
          <w:delText>n each of the</w:delText>
        </w:r>
        <w:r w:rsidRPr="00036F66" w:rsidDel="00D22541">
          <w:rPr>
            <w:rFonts w:ascii="Times New Roman" w:hAnsi="Times New Roman" w:cs="Times New Roman"/>
            <w:sz w:val="24"/>
            <w:szCs w:val="24"/>
          </w:rPr>
          <w:delText xml:space="preserve"> scenario/power simulations</w:delText>
        </w:r>
        <w:r w:rsidR="00A83F48" w:rsidRPr="00036F66" w:rsidDel="00D22541">
          <w:rPr>
            <w:rFonts w:ascii="Times New Roman" w:hAnsi="Times New Roman" w:cs="Times New Roman"/>
            <w:sz w:val="24"/>
            <w:szCs w:val="24"/>
          </w:rPr>
          <w:delText xml:space="preserve">, sex was sampled with replacement from the observed sex </w:delText>
        </w:r>
        <w:r w:rsidR="00E25254" w:rsidRPr="00036F66" w:rsidDel="00D22541">
          <w:rPr>
            <w:rFonts w:ascii="Times New Roman" w:hAnsi="Times New Roman" w:cs="Times New Roman"/>
            <w:sz w:val="24"/>
            <w:szCs w:val="24"/>
          </w:rPr>
          <w:delText xml:space="preserve">of individuals </w:delText>
        </w:r>
        <w:r w:rsidR="00A83F48" w:rsidRPr="00036F66" w:rsidDel="00D22541">
          <w:rPr>
            <w:rFonts w:ascii="Times New Roman" w:hAnsi="Times New Roman" w:cs="Times New Roman"/>
            <w:sz w:val="24"/>
            <w:szCs w:val="24"/>
          </w:rPr>
          <w:delText>in the toothfish data set.  The age at release, age at recapture and time at liberty were sampled independently from the observed</w:delText>
        </w:r>
        <w:r w:rsidR="00833712" w:rsidRPr="00036F66" w:rsidDel="00D22541">
          <w:rPr>
            <w:rFonts w:ascii="Times New Roman" w:hAnsi="Times New Roman" w:cs="Times New Roman"/>
            <w:sz w:val="24"/>
            <w:szCs w:val="24"/>
          </w:rPr>
          <w:delText xml:space="preserve"> individuals in the</w:delText>
        </w:r>
        <w:r w:rsidR="00A83F48" w:rsidRPr="00036F66" w:rsidDel="00D22541">
          <w:rPr>
            <w:rFonts w:ascii="Times New Roman" w:hAnsi="Times New Roman" w:cs="Times New Roman"/>
            <w:sz w:val="24"/>
            <w:szCs w:val="24"/>
          </w:rPr>
          <w:delText xml:space="preserve"> toothfish data set</w:delText>
        </w:r>
        <w:r w:rsidR="004F7C37" w:rsidRPr="00036F66" w:rsidDel="00D22541">
          <w:rPr>
            <w:rFonts w:ascii="Times New Roman" w:hAnsi="Times New Roman" w:cs="Times New Roman"/>
            <w:sz w:val="24"/>
            <w:szCs w:val="24"/>
          </w:rPr>
          <w:delText xml:space="preserve"> also</w:delText>
        </w:r>
        <w:r w:rsidRPr="00036F66" w:rsidDel="00D22541">
          <w:rPr>
            <w:rFonts w:ascii="Times New Roman" w:hAnsi="Times New Roman" w:cs="Times New Roman"/>
            <w:sz w:val="24"/>
            <w:szCs w:val="24"/>
          </w:rPr>
          <w:delText>, then one of the</w:delText>
        </w:r>
        <w:r w:rsidR="00C24727" w:rsidRPr="00036F66" w:rsidDel="00D22541">
          <w:rPr>
            <w:rFonts w:ascii="Times New Roman" w:hAnsi="Times New Roman" w:cs="Times New Roman"/>
            <w:sz w:val="24"/>
            <w:szCs w:val="24"/>
          </w:rPr>
          <w:delText xml:space="preserve"> three variables was chosen at random and calculated using the </w:delText>
        </w:r>
        <w:r w:rsidR="0078226B" w:rsidRPr="00036F66" w:rsidDel="00D22541">
          <w:rPr>
            <w:rFonts w:ascii="Times New Roman" w:hAnsi="Times New Roman" w:cs="Times New Roman"/>
            <w:sz w:val="24"/>
            <w:szCs w:val="24"/>
          </w:rPr>
          <w:delText>other</w:delText>
        </w:r>
        <w:r w:rsidR="00C24727" w:rsidRPr="00036F66" w:rsidDel="00D22541">
          <w:rPr>
            <w:rFonts w:ascii="Times New Roman" w:hAnsi="Times New Roman" w:cs="Times New Roman"/>
            <w:sz w:val="24"/>
            <w:szCs w:val="24"/>
          </w:rPr>
          <w:delText xml:space="preserve"> two variables</w:delText>
        </w:r>
        <w:r w:rsidR="00200293" w:rsidRPr="00036F66" w:rsidDel="00D22541">
          <w:rPr>
            <w:rFonts w:ascii="Times New Roman" w:hAnsi="Times New Roman" w:cs="Times New Roman"/>
            <w:sz w:val="24"/>
            <w:szCs w:val="24"/>
          </w:rPr>
          <w:delText xml:space="preserve"> and rounded to the nearest integer.  For instance:</w:delText>
        </w:r>
      </w:del>
    </w:p>
    <w:p w14:paraId="450927AD" w14:textId="7983F3DF" w:rsidR="00200293" w:rsidRPr="00036F66" w:rsidDel="00D22541" w:rsidRDefault="00200293" w:rsidP="00E76CE4">
      <w:pPr>
        <w:pStyle w:val="ListParagraph"/>
        <w:numPr>
          <w:ilvl w:val="0"/>
          <w:numId w:val="11"/>
        </w:numPr>
        <w:spacing w:after="0" w:line="480" w:lineRule="auto"/>
        <w:rPr>
          <w:del w:id="105" w:author="darcy" w:date="2015-05-13T11:15:00Z"/>
          <w:rFonts w:ascii="Times New Roman" w:hAnsi="Times New Roman" w:cs="Times New Roman"/>
          <w:sz w:val="24"/>
          <w:szCs w:val="24"/>
        </w:rPr>
      </w:pPr>
      <w:del w:id="106" w:author="darcy" w:date="2015-05-13T11:15:00Z">
        <w:r w:rsidRPr="00036F66" w:rsidDel="00D22541">
          <w:rPr>
            <w:rFonts w:ascii="Times New Roman" w:hAnsi="Times New Roman" w:cs="Times New Roman"/>
            <w:sz w:val="24"/>
            <w:szCs w:val="24"/>
          </w:rPr>
          <w:delText>if age at first capture</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was chosen</w:delText>
        </w:r>
        <w:r w:rsidR="00E25254" w:rsidRPr="00036F66" w:rsidDel="00D22541">
          <w:rPr>
            <w:rFonts w:ascii="Times New Roman" w:hAnsi="Times New Roman" w:cs="Times New Roman"/>
            <w:sz w:val="24"/>
            <w:szCs w:val="24"/>
          </w:rPr>
          <w:delText xml:space="preserve"> at random</w:delText>
        </w:r>
        <w:r w:rsidRPr="00036F66" w:rsidDel="00D22541">
          <w:rPr>
            <w:rFonts w:ascii="Times New Roman" w:hAnsi="Times New Roman" w:cs="Times New Roman"/>
            <w:sz w:val="24"/>
            <w:szCs w:val="24"/>
          </w:rPr>
          <w:delText xml:space="preserve"> it was calculated as the age at recapture</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minus the time at liberty</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sz w:val="24"/>
            <w:szCs w:val="24"/>
          </w:rPr>
          <w:delText xml:space="preserve">), i.e., </w:delText>
        </w:r>
        <w:r w:rsidRPr="00036F66" w:rsidDel="00D22541">
          <w:rPr>
            <w:rFonts w:ascii="Times New Roman" w:hAnsi="Times New Roman" w:cs="Times New Roman"/>
            <w:i/>
            <w:sz w:val="24"/>
            <w:szCs w:val="24"/>
          </w:rPr>
          <w:delText>t</w:delText>
        </w:r>
        <w:r w:rsidRPr="00036F66" w:rsidDel="00D22541">
          <w:rPr>
            <w:rFonts w:ascii="Times New Roman" w:hAnsi="Times New Roman" w:cs="Times New Roman"/>
            <w:i/>
            <w:sz w:val="24"/>
            <w:szCs w:val="24"/>
            <w:vertAlign w:val="subscript"/>
          </w:rPr>
          <w:delText>1</w:delText>
        </w:r>
        <w:r w:rsidRPr="00036F66" w:rsidDel="00D22541">
          <w:rPr>
            <w:rFonts w:ascii="Times New Roman" w:hAnsi="Times New Roman" w:cs="Times New Roman"/>
            <w:i/>
            <w:sz w:val="24"/>
            <w:szCs w:val="24"/>
          </w:rPr>
          <w:delText xml:space="preserve"> = (t</w:delText>
        </w:r>
        <w:r w:rsidRPr="00036F66" w:rsidDel="00D22541">
          <w:rPr>
            <w:rFonts w:ascii="Times New Roman" w:hAnsi="Times New Roman" w:cs="Times New Roman"/>
            <w:i/>
            <w:sz w:val="24"/>
            <w:szCs w:val="24"/>
            <w:vertAlign w:val="subscript"/>
          </w:rPr>
          <w:delText>1</w:delText>
        </w:r>
        <w:r w:rsidRPr="00036F66" w:rsidDel="00D22541">
          <w:rPr>
            <w:rFonts w:ascii="Times New Roman" w:hAnsi="Times New Roman" w:cs="Times New Roman"/>
            <w:i/>
            <w:sz w:val="24"/>
            <w:szCs w:val="24"/>
          </w:rPr>
          <w:delText>+t</w:delText>
        </w:r>
        <w:r w:rsidRPr="00036F66" w:rsidDel="00D22541">
          <w:rPr>
            <w:rFonts w:ascii="Times New Roman" w:hAnsi="Times New Roman" w:cs="Times New Roman"/>
            <w:i/>
            <w:sz w:val="24"/>
            <w:szCs w:val="24"/>
            <w:vertAlign w:val="subscript"/>
          </w:rPr>
          <w:delText>2</w:delText>
        </w:r>
        <w:r w:rsidRPr="00036F66" w:rsidDel="00D22541">
          <w:rPr>
            <w:rFonts w:ascii="Times New Roman" w:hAnsi="Times New Roman" w:cs="Times New Roman"/>
            <w:i/>
            <w:sz w:val="24"/>
            <w:szCs w:val="24"/>
          </w:rPr>
          <w:delText>) - t</w:delText>
        </w:r>
        <w:r w:rsidRPr="00036F66" w:rsidDel="00D22541">
          <w:rPr>
            <w:rFonts w:ascii="Times New Roman" w:hAnsi="Times New Roman" w:cs="Times New Roman"/>
            <w:i/>
            <w:sz w:val="24"/>
            <w:szCs w:val="24"/>
            <w:vertAlign w:val="subscript"/>
          </w:rPr>
          <w:delText>2</w:delText>
        </w:r>
        <w:r w:rsidR="00C76E51" w:rsidRPr="00036F66" w:rsidDel="00D22541">
          <w:rPr>
            <w:rFonts w:ascii="Times New Roman" w:hAnsi="Times New Roman" w:cs="Times New Roman"/>
            <w:sz w:val="24"/>
            <w:szCs w:val="24"/>
          </w:rPr>
          <w:delText>;</w:delText>
        </w:r>
      </w:del>
    </w:p>
    <w:p w14:paraId="2FBF04C0" w14:textId="7853FAAD" w:rsidR="00200293" w:rsidRPr="00036F66" w:rsidDel="00D22541" w:rsidRDefault="00200293" w:rsidP="00E76CE4">
      <w:pPr>
        <w:pStyle w:val="ListParagraph"/>
        <w:numPr>
          <w:ilvl w:val="0"/>
          <w:numId w:val="11"/>
        </w:numPr>
        <w:spacing w:after="0" w:line="480" w:lineRule="auto"/>
        <w:rPr>
          <w:del w:id="107" w:author="darcy" w:date="2015-05-13T11:15:00Z"/>
          <w:rFonts w:ascii="Times New Roman" w:hAnsi="Times New Roman" w:cs="Times New Roman"/>
          <w:sz w:val="24"/>
          <w:szCs w:val="24"/>
        </w:rPr>
      </w:pPr>
      <w:del w:id="108" w:author="darcy" w:date="2015-05-13T11:15:00Z">
        <w:r w:rsidRPr="00036F66" w:rsidDel="00D22541">
          <w:rPr>
            <w:rFonts w:ascii="Times New Roman" w:hAnsi="Times New Roman" w:cs="Times New Roman"/>
            <w:sz w:val="24"/>
            <w:szCs w:val="24"/>
          </w:rPr>
          <w:delText>if age at recapture</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was chosen it was calculated as the age at </w:delText>
        </w:r>
        <w:r w:rsidR="00CD3023" w:rsidRPr="00036F66" w:rsidDel="00D22541">
          <w:rPr>
            <w:rFonts w:ascii="Times New Roman" w:hAnsi="Times New Roman" w:cs="Times New Roman"/>
            <w:sz w:val="24"/>
            <w:szCs w:val="24"/>
          </w:rPr>
          <w:delText>first capture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plus the time at liberty</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sz w:val="24"/>
            <w:szCs w:val="24"/>
          </w:rPr>
          <w:delText xml:space="preserve">), i.e.,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i/>
            <w:sz w:val="24"/>
            <w:szCs w:val="24"/>
          </w:rPr>
          <w:delText>) = 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i/>
            <w:sz w:val="24"/>
            <w:szCs w:val="24"/>
          </w:rPr>
          <w:delText xml:space="preserve"> + t</w:delText>
        </w:r>
        <w:r w:rsidR="00CD3023" w:rsidRPr="00036F66" w:rsidDel="00D22541">
          <w:rPr>
            <w:rFonts w:ascii="Times New Roman" w:hAnsi="Times New Roman" w:cs="Times New Roman"/>
            <w:i/>
            <w:sz w:val="24"/>
            <w:szCs w:val="24"/>
            <w:vertAlign w:val="subscript"/>
          </w:rPr>
          <w:delText>2</w:delText>
        </w:r>
        <w:r w:rsidR="00C76E51" w:rsidRPr="00036F66" w:rsidDel="00D22541">
          <w:rPr>
            <w:rFonts w:ascii="Times New Roman" w:hAnsi="Times New Roman" w:cs="Times New Roman"/>
            <w:sz w:val="24"/>
            <w:szCs w:val="24"/>
          </w:rPr>
          <w:delText>;</w:delText>
        </w:r>
      </w:del>
    </w:p>
    <w:p w14:paraId="7021A162" w14:textId="7B8180B2" w:rsidR="00200293" w:rsidRPr="00036F66" w:rsidDel="00D22541" w:rsidRDefault="00200293" w:rsidP="00E76CE4">
      <w:pPr>
        <w:pStyle w:val="ListParagraph"/>
        <w:numPr>
          <w:ilvl w:val="0"/>
          <w:numId w:val="11"/>
        </w:numPr>
        <w:spacing w:after="0" w:line="480" w:lineRule="auto"/>
        <w:rPr>
          <w:del w:id="109" w:author="darcy" w:date="2015-05-13T11:15:00Z"/>
          <w:rFonts w:ascii="Times New Roman" w:hAnsi="Times New Roman" w:cs="Times New Roman"/>
          <w:sz w:val="24"/>
          <w:szCs w:val="24"/>
        </w:rPr>
      </w:pPr>
      <w:del w:id="110" w:author="darcy" w:date="2015-05-13T11:15:00Z">
        <w:r w:rsidRPr="00036F66" w:rsidDel="00D22541">
          <w:rPr>
            <w:rFonts w:ascii="Times New Roman" w:hAnsi="Times New Roman" w:cs="Times New Roman"/>
            <w:sz w:val="24"/>
            <w:szCs w:val="24"/>
          </w:rPr>
          <w:delText>if time at liberty</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was chosen it was calculated as the age at recapture</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sz w:val="24"/>
            <w:szCs w:val="24"/>
          </w:rPr>
          <w:delText>)</w:delText>
        </w:r>
        <w:r w:rsidRPr="00036F66" w:rsidDel="00D22541">
          <w:rPr>
            <w:rFonts w:ascii="Times New Roman" w:hAnsi="Times New Roman" w:cs="Times New Roman"/>
            <w:sz w:val="24"/>
            <w:szCs w:val="24"/>
          </w:rPr>
          <w:delText xml:space="preserve"> minus the age at first capture</w:delText>
        </w:r>
        <w:r w:rsidR="00CD3023" w:rsidRPr="00036F66" w:rsidDel="00D22541">
          <w:rPr>
            <w:rFonts w:ascii="Times New Roman" w:hAnsi="Times New Roman" w:cs="Times New Roman"/>
            <w:sz w:val="24"/>
            <w:szCs w:val="24"/>
          </w:rPr>
          <w:delText xml:space="preserv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sz w:val="24"/>
            <w:szCs w:val="24"/>
          </w:rPr>
          <w:delText xml:space="preserve">), i.e., </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i/>
            <w:sz w:val="24"/>
            <w:szCs w:val="24"/>
          </w:rPr>
          <w:delText xml:space="preserve"> = (t</w:delText>
        </w:r>
        <w:r w:rsidR="00CD3023" w:rsidRPr="00036F66" w:rsidDel="00D22541">
          <w:rPr>
            <w:rFonts w:ascii="Times New Roman" w:hAnsi="Times New Roman" w:cs="Times New Roman"/>
            <w:i/>
            <w:sz w:val="24"/>
            <w:szCs w:val="24"/>
            <w:vertAlign w:val="subscript"/>
          </w:rPr>
          <w:delText>1</w:delText>
        </w:r>
        <w:r w:rsidR="00CD3023" w:rsidRPr="00036F66" w:rsidDel="00D22541">
          <w:rPr>
            <w:rFonts w:ascii="Times New Roman" w:hAnsi="Times New Roman" w:cs="Times New Roman"/>
            <w:i/>
            <w:sz w:val="24"/>
            <w:szCs w:val="24"/>
          </w:rPr>
          <w:delText>+t</w:delText>
        </w:r>
        <w:r w:rsidR="00CD3023" w:rsidRPr="00036F66" w:rsidDel="00D22541">
          <w:rPr>
            <w:rFonts w:ascii="Times New Roman" w:hAnsi="Times New Roman" w:cs="Times New Roman"/>
            <w:i/>
            <w:sz w:val="24"/>
            <w:szCs w:val="24"/>
            <w:vertAlign w:val="subscript"/>
          </w:rPr>
          <w:delText>2</w:delText>
        </w:r>
        <w:r w:rsidR="00CD3023" w:rsidRPr="00036F66" w:rsidDel="00D22541">
          <w:rPr>
            <w:rFonts w:ascii="Times New Roman" w:hAnsi="Times New Roman" w:cs="Times New Roman"/>
            <w:i/>
            <w:sz w:val="24"/>
            <w:szCs w:val="24"/>
          </w:rPr>
          <w:delText>) - t</w:delText>
        </w:r>
        <w:r w:rsidR="00CD3023" w:rsidRPr="00036F66" w:rsidDel="00D22541">
          <w:rPr>
            <w:rFonts w:ascii="Times New Roman" w:hAnsi="Times New Roman" w:cs="Times New Roman"/>
            <w:i/>
            <w:sz w:val="24"/>
            <w:szCs w:val="24"/>
            <w:vertAlign w:val="subscript"/>
          </w:rPr>
          <w:delText>1</w:delText>
        </w:r>
        <w:r w:rsidRPr="00036F66" w:rsidDel="00D22541">
          <w:rPr>
            <w:rFonts w:ascii="Times New Roman" w:hAnsi="Times New Roman" w:cs="Times New Roman"/>
            <w:sz w:val="24"/>
            <w:szCs w:val="24"/>
          </w:rPr>
          <w:delText>.</w:delText>
        </w:r>
      </w:del>
    </w:p>
    <w:p w14:paraId="510C1E88" w14:textId="4ADD3A19" w:rsidR="00C24727" w:rsidRPr="00036F66" w:rsidDel="00D22541" w:rsidRDefault="008413DE" w:rsidP="00E76CE4">
      <w:pPr>
        <w:spacing w:after="0" w:line="480" w:lineRule="auto"/>
        <w:rPr>
          <w:del w:id="111" w:author="darcy" w:date="2015-05-13T11:15:00Z"/>
          <w:rFonts w:ascii="Times New Roman" w:hAnsi="Times New Roman" w:cs="Times New Roman"/>
          <w:sz w:val="24"/>
          <w:szCs w:val="24"/>
        </w:rPr>
      </w:pPr>
      <w:del w:id="112" w:author="darcy" w:date="2015-05-13T11:15:00Z">
        <w:r w:rsidRPr="00036F66" w:rsidDel="00D22541">
          <w:rPr>
            <w:rFonts w:ascii="Times New Roman" w:hAnsi="Times New Roman" w:cs="Times New Roman"/>
            <w:sz w:val="24"/>
            <w:szCs w:val="24"/>
          </w:rPr>
          <w:delText xml:space="preserve">Sampling in this way ensured that the distribution of each of the variables approximated those observed </w:delText>
        </w:r>
        <w:r w:rsidR="00DD2F49" w:rsidRPr="00036F66" w:rsidDel="00D22541">
          <w:rPr>
            <w:rFonts w:ascii="Times New Roman" w:hAnsi="Times New Roman" w:cs="Times New Roman"/>
            <w:sz w:val="24"/>
            <w:szCs w:val="24"/>
          </w:rPr>
          <w:delText>the real-world data set</w:delText>
        </w:r>
        <w:r w:rsidRPr="00036F66" w:rsidDel="00D22541">
          <w:rPr>
            <w:rFonts w:ascii="Times New Roman" w:hAnsi="Times New Roman" w:cs="Times New Roman"/>
            <w:sz w:val="24"/>
            <w:szCs w:val="24"/>
          </w:rPr>
          <w:delText>, without the need for sampling from complex joint distributions (</w:delText>
        </w:r>
        <w:r w:rsidR="00CA3729" w:rsidRPr="00036F66" w:rsidDel="00D22541">
          <w:rPr>
            <w:rFonts w:ascii="Times New Roman" w:hAnsi="Times New Roman" w:cs="Times New Roman"/>
            <w:sz w:val="24"/>
            <w:szCs w:val="24"/>
          </w:rPr>
          <w:delText>e.g</w:delText>
        </w:r>
        <w:r w:rsidRPr="00036F66" w:rsidDel="00D22541">
          <w:rPr>
            <w:rFonts w:ascii="Times New Roman" w:hAnsi="Times New Roman" w:cs="Times New Roman"/>
            <w:sz w:val="24"/>
            <w:szCs w:val="24"/>
          </w:rPr>
          <w:delText xml:space="preserve">., copulas).  </w:delText>
        </w:r>
        <w:r w:rsidR="009F7A92" w:rsidRPr="00036F66" w:rsidDel="00D22541">
          <w:rPr>
            <w:rFonts w:ascii="Times New Roman" w:hAnsi="Times New Roman" w:cs="Times New Roman"/>
            <w:sz w:val="24"/>
            <w:szCs w:val="24"/>
          </w:rPr>
          <w:delText>The model was fit to the data for each of the 200 replicates in each of the 16 simulation experiments.</w:delText>
        </w:r>
        <w:r w:rsidR="00166624" w:rsidRPr="00036F66" w:rsidDel="00D22541">
          <w:rPr>
            <w:rFonts w:ascii="Times New Roman" w:hAnsi="Times New Roman" w:cs="Times New Roman"/>
            <w:sz w:val="24"/>
            <w:szCs w:val="24"/>
          </w:rPr>
          <w:delText xml:space="preserve">  Instead of reporting </w:delText>
        </w:r>
        <w:r w:rsidR="00CF143F" w:rsidRPr="00036F66" w:rsidDel="00D22541">
          <w:rPr>
            <w:rFonts w:ascii="Times New Roman" w:hAnsi="Times New Roman" w:cs="Times New Roman"/>
            <w:sz w:val="24"/>
            <w:szCs w:val="24"/>
          </w:rPr>
          <w:delText>average energy acquisition rate (</w:delText>
        </w:r>
        <w:r w:rsidR="00166624" w:rsidRPr="00036F66" w:rsidDel="00D22541">
          <w:rPr>
            <w:rFonts w:ascii="Times New Roman" w:hAnsi="Times New Roman" w:cs="Times New Roman"/>
            <w:i/>
            <w:sz w:val="24"/>
            <w:szCs w:val="24"/>
          </w:rPr>
          <w:delText>γ</w:delText>
        </w:r>
        <w:r w:rsidR="00166624" w:rsidRPr="00036F66" w:rsidDel="00D22541">
          <w:rPr>
            <w:rFonts w:ascii="Times New Roman" w:hAnsi="Times New Roman" w:cs="Times New Roman"/>
            <w:i/>
            <w:sz w:val="24"/>
            <w:szCs w:val="24"/>
            <w:vertAlign w:val="subscript"/>
          </w:rPr>
          <w:delText>s</w:delText>
        </w:r>
        <w:r w:rsidR="00CF143F" w:rsidRPr="00036F66" w:rsidDel="00D22541">
          <w:rPr>
            <w:rFonts w:ascii="Times New Roman" w:hAnsi="Times New Roman" w:cs="Times New Roman"/>
            <w:sz w:val="24"/>
            <w:szCs w:val="24"/>
          </w:rPr>
          <w:delText xml:space="preserve">) </w:delText>
        </w:r>
        <w:r w:rsidR="00166624" w:rsidRPr="00036F66" w:rsidDel="00D22541">
          <w:rPr>
            <w:rFonts w:ascii="Times New Roman" w:hAnsi="Times New Roman" w:cs="Times New Roman"/>
            <w:sz w:val="24"/>
            <w:szCs w:val="24"/>
          </w:rPr>
          <w:delText>we present the derived value</w:delText>
        </w:r>
        <w:r w:rsidR="00603166" w:rsidRPr="00036F66" w:rsidDel="00D22541">
          <w:rPr>
            <w:rFonts w:ascii="Times New Roman" w:hAnsi="Times New Roman" w:cs="Times New Roman"/>
            <w:sz w:val="24"/>
            <w:szCs w:val="24"/>
          </w:rPr>
          <w:delText xml:space="preserve"> median asymptotic length</w:delText>
        </w:r>
        <w:r w:rsidR="00166624" w:rsidRPr="00036F66" w:rsidDel="00D22541">
          <w:rPr>
            <w:rFonts w:ascii="Times New Roman" w:hAnsi="Times New Roman" w:cs="Times New Roman"/>
            <w:sz w:val="24"/>
            <w:szCs w:val="24"/>
          </w:rPr>
          <w:delText xml:space="preserve"> </w:delText>
        </w:r>
        <w:r w:rsidR="00603166" w:rsidRPr="00036F66" w:rsidDel="00D22541">
          <w:rPr>
            <w:rFonts w:ascii="Times New Roman" w:hAnsi="Times New Roman" w:cs="Times New Roman"/>
            <w:sz w:val="24"/>
            <w:szCs w:val="24"/>
          </w:rPr>
          <w:delText>(</w:delTex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00603166" w:rsidRPr="00036F66" w:rsidDel="00D22541">
          <w:rPr>
            <w:rFonts w:ascii="Times New Roman" w:hAnsi="Times New Roman" w:cs="Times New Roman"/>
            <w:sz w:val="24"/>
            <w:szCs w:val="24"/>
          </w:rPr>
          <w:delText>)</w:delText>
        </w:r>
        <w:r w:rsidR="00384497" w:rsidRPr="00036F66" w:rsidDel="00D22541">
          <w:rPr>
            <w:rFonts w:ascii="Times New Roman" w:hAnsi="Times New Roman" w:cs="Times New Roman"/>
            <w:sz w:val="24"/>
            <w:szCs w:val="24"/>
          </w:rPr>
          <w:delText xml:space="preserve"> which is calculated </w:delText>
        </w:r>
        <w:r w:rsidR="00166624" w:rsidRPr="00036F66" w:rsidDel="00D22541">
          <w:rPr>
            <w:rFonts w:ascii="Times New Roman" w:hAnsi="Times New Roman" w:cs="Times New Roman"/>
            <w:sz w:val="24"/>
            <w:szCs w:val="24"/>
          </w:rPr>
          <w:delText>using Eqn. 6.</w:delText>
        </w:r>
      </w:del>
    </w:p>
    <w:p w14:paraId="33940B49" w14:textId="56BA1493" w:rsidR="0024711E" w:rsidRPr="00036F66" w:rsidRDefault="0024711E" w:rsidP="00E76CE4">
      <w:pPr>
        <w:spacing w:line="480" w:lineRule="auto"/>
        <w:rPr>
          <w:rFonts w:ascii="Times New Roman" w:eastAsia="Times New Roman" w:hAnsi="Times New Roman" w:cs="Times New Roman"/>
          <w:b/>
          <w:bCs/>
          <w:sz w:val="24"/>
          <w:szCs w:val="24"/>
          <w:lang w:val="en-GB" w:eastAsia="en-GB"/>
        </w:rPr>
      </w:pPr>
    </w:p>
    <w:p w14:paraId="5181C4B6" w14:textId="77777777"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3 </w:t>
      </w:r>
      <w:r w:rsidR="00E52B9B" w:rsidRPr="00036F66">
        <w:rPr>
          <w:rFonts w:ascii="Times New Roman" w:hAnsi="Times New Roman" w:cs="Times New Roman"/>
          <w:noProof w:val="0"/>
          <w:sz w:val="24"/>
          <w:szCs w:val="24"/>
        </w:rPr>
        <w:t>Results</w:t>
      </w:r>
    </w:p>
    <w:p w14:paraId="596B16EB" w14:textId="75DFA420" w:rsidR="00C95CAD" w:rsidRPr="00036F66" w:rsidRDefault="00C95CAD" w:rsidP="00C95CAD">
      <w:pPr>
        <w:pStyle w:val="Heading2"/>
        <w:widowControl/>
        <w:tabs>
          <w:tab w:val="left" w:pos="360"/>
          <w:tab w:val="left" w:pos="8640"/>
        </w:tabs>
        <w:spacing w:before="0" w:after="0" w:line="480" w:lineRule="auto"/>
        <w:rPr>
          <w:ins w:id="113" w:author="darcy" w:date="2015-05-13T11:17:00Z"/>
          <w:rFonts w:ascii="Times New Roman" w:hAnsi="Times New Roman" w:cs="Times New Roman"/>
          <w:noProof w:val="0"/>
          <w:sz w:val="24"/>
          <w:szCs w:val="24"/>
        </w:rPr>
      </w:pPr>
      <w:ins w:id="114" w:author="darcy" w:date="2015-05-13T11:17:00Z">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1</w:t>
        </w:r>
        <w:r w:rsidRPr="00036F66">
          <w:rPr>
            <w:rFonts w:ascii="Times New Roman" w:hAnsi="Times New Roman" w:cs="Times New Roman"/>
            <w:noProof w:val="0"/>
            <w:sz w:val="24"/>
            <w:szCs w:val="24"/>
          </w:rPr>
          <w:t xml:space="preserve"> Simulation</w:t>
        </w:r>
      </w:ins>
    </w:p>
    <w:p w14:paraId="7C5B0B16" w14:textId="77777777" w:rsidR="00C95CAD" w:rsidRPr="00036F66" w:rsidRDefault="00C95CAD" w:rsidP="00C95CAD">
      <w:pPr>
        <w:tabs>
          <w:tab w:val="left" w:pos="360"/>
          <w:tab w:val="left" w:pos="720"/>
          <w:tab w:val="left" w:pos="8640"/>
        </w:tabs>
        <w:spacing w:after="0" w:line="480" w:lineRule="auto"/>
        <w:rPr>
          <w:ins w:id="115" w:author="darcy" w:date="2015-05-13T11:17:00Z"/>
          <w:rFonts w:ascii="Times New Roman" w:hAnsi="Times New Roman" w:cs="Times New Roman"/>
          <w:sz w:val="24"/>
          <w:szCs w:val="24"/>
        </w:rPr>
      </w:pPr>
      <w:ins w:id="116" w:author="darcy" w:date="2015-05-13T11:17:00Z">
        <w:r w:rsidRPr="00036F66">
          <w:rPr>
            <w:rFonts w:ascii="Times New Roman" w:hAnsi="Times New Roman" w:cs="Times New Roman"/>
            <w:sz w:val="24"/>
            <w:szCs w:val="24"/>
          </w:rPr>
          <w:tab/>
          <w:t>In the simulation study, estimates of average upkeep costs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and average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 in each of the four estimation models, and the precision (i.e., the distribution of estimates around the true value) gets tighter as the sample size (</w:t>
        </w:r>
        <w:r w:rsidRPr="00036F66">
          <w:rPr>
            <w:rFonts w:ascii="Times New Roman" w:hAnsi="Times New Roman" w:cs="Times New Roman"/>
            <w:i/>
            <w:sz w:val="24"/>
            <w:szCs w:val="24"/>
          </w:rPr>
          <w:t>n</w:t>
        </w:r>
        <w:r w:rsidRPr="00036F66">
          <w:rPr>
            <w:rFonts w:ascii="Times New Roman" w:hAnsi="Times New Roman" w:cs="Times New Roman"/>
            <w:sz w:val="24"/>
            <w:szCs w:val="24"/>
          </w:rPr>
          <w:t>) is increased from 50 to 500 individuals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ins>
      <w:r w:rsidRPr="00036F66">
        <w:rPr>
          <w:rFonts w:ascii="Times New Roman" w:hAnsi="Times New Roman" w:cs="Times New Roman"/>
          <w:sz w:val="24"/>
          <w:szCs w:val="24"/>
        </w:rPr>
      </w:r>
      <w:ins w:id="117"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ins>
      <w:r w:rsidRPr="00036F66">
        <w:rPr>
          <w:rFonts w:ascii="Times New Roman" w:hAnsi="Times New Roman" w:cs="Times New Roman"/>
          <w:sz w:val="24"/>
          <w:szCs w:val="24"/>
        </w:rPr>
      </w:r>
      <w:ins w:id="118"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The size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w:t>
        </w:r>
        <w:proofErr w:type="gramStart"/>
        <w:r w:rsidRPr="00036F66">
          <w:rPr>
            <w:rFonts w:ascii="Times New Roman" w:hAnsi="Times New Roman" w:cs="Times New Roman"/>
            <w:i/>
            <w:sz w:val="24"/>
            <w:szCs w:val="24"/>
            <w:vertAlign w:val="subscript"/>
          </w:rPr>
          <w:t>,s</w:t>
        </w:r>
        <w:proofErr w:type="gramEnd"/>
        <w:r w:rsidRPr="00036F66">
          <w:rPr>
            <w:rFonts w:ascii="Times New Roman" w:hAnsi="Times New Roman" w:cs="Times New Roman"/>
            <w:sz w:val="24"/>
            <w:szCs w:val="24"/>
          </w:rPr>
          <w:t xml:space="preserve">) is also unbiased for all sample sizes, but has very high imprecision (i.e., an SD of 15.1 and 15.7, for females and males respectively, when estimated with both transient and persistent variation in growth rates) given low sample sizes (i.e.,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individuals).  The precision improves markedly with increasing sample size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ins>
      <w:r w:rsidRPr="00036F66">
        <w:rPr>
          <w:rFonts w:ascii="Times New Roman" w:hAnsi="Times New Roman" w:cs="Times New Roman"/>
          <w:sz w:val="24"/>
          <w:szCs w:val="24"/>
        </w:rPr>
      </w:r>
      <w:ins w:id="119"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rPr>
          <w:t xml:space="preserve">Figure </w:t>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and has an SD of 2.6 and 2.7, for females and males respectively, for large sample sizes when estimating both persistent and transient variation (</w:t>
        </w:r>
        <w:r w:rsidRPr="00036F66">
          <w:rPr>
            <w:rFonts w:ascii="Times New Roman" w:hAnsi="Times New Roman" w:cs="Times New Roman"/>
            <w:i/>
            <w:sz w:val="24"/>
            <w:szCs w:val="24"/>
          </w:rPr>
          <w:t>n=500</w:t>
        </w:r>
        <w:r w:rsidRPr="00036F66">
          <w:rPr>
            <w:rFonts w:ascii="Times New Roman" w:hAnsi="Times New Roman" w:cs="Times New Roman"/>
            <w:sz w:val="24"/>
            <w:szCs w:val="24"/>
          </w:rPr>
          <w:t xml:space="preserve"> individuals).</w:t>
        </w:r>
      </w:ins>
    </w:p>
    <w:p w14:paraId="4BC54367" w14:textId="77777777" w:rsidR="00C95CAD" w:rsidRPr="00036F66" w:rsidRDefault="00C95CAD" w:rsidP="00C95CAD">
      <w:pPr>
        <w:tabs>
          <w:tab w:val="left" w:pos="360"/>
          <w:tab w:val="left" w:pos="720"/>
          <w:tab w:val="left" w:pos="8640"/>
        </w:tabs>
        <w:spacing w:after="0" w:line="480" w:lineRule="auto"/>
        <w:rPr>
          <w:ins w:id="120" w:author="darcy" w:date="2015-05-13T11:17:00Z"/>
          <w:rFonts w:ascii="Times New Roman" w:hAnsi="Times New Roman" w:cs="Times New Roman"/>
          <w:sz w:val="24"/>
          <w:szCs w:val="24"/>
        </w:rPr>
      </w:pPr>
      <w:ins w:id="121" w:author="darcy" w:date="2015-05-13T11:17:00Z">
        <w:r w:rsidRPr="00036F66">
          <w:rPr>
            <w:rFonts w:ascii="Times New Roman" w:hAnsi="Times New Roman" w:cs="Times New Roman"/>
            <w:sz w:val="24"/>
            <w:szCs w:val="24"/>
          </w:rPr>
          <w:tab/>
          <w:t>The magnitude of persistent variation among individuals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xml:space="preserve">) parameter was approximately unbiased for all sample sizes, and relatively precise at sample sizes above </w:t>
        </w:r>
        <w:r w:rsidRPr="00036F66">
          <w:rPr>
            <w:rFonts w:ascii="Times New Roman" w:hAnsi="Times New Roman" w:cs="Times New Roman"/>
            <w:i/>
            <w:sz w:val="24"/>
            <w:szCs w:val="24"/>
          </w:rPr>
          <w:t>n=100</w:t>
        </w:r>
        <w:r w:rsidRPr="00036F66">
          <w:rPr>
            <w:rFonts w:ascii="Times New Roman" w:hAnsi="Times New Roman" w:cs="Times New Roman"/>
            <w:sz w:val="24"/>
            <w:szCs w:val="24"/>
          </w:rPr>
          <w:t>, with a small proportion of parameter estimates hitting the lower bound when sample sizes were small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ins>
      <w:r w:rsidRPr="00036F66">
        <w:rPr>
          <w:rFonts w:ascii="Times New Roman" w:hAnsi="Times New Roman" w:cs="Times New Roman"/>
          <w:sz w:val="24"/>
          <w:szCs w:val="24"/>
        </w:rPr>
      </w:r>
      <w:ins w:id="122"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Finally, the magnitude of transient variation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rPr>
          <w:t>) was estimated to approach 0 for the majority of simulation replicates when sample sizes were low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and particularly when estimating both persistent and transient variation (estimating variation in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s</w:t>
        </w:r>
        <w:proofErr w:type="gramStart"/>
        <w:r w:rsidRPr="00036F66">
          <w:rPr>
            <w:rFonts w:ascii="Times New Roman" w:hAnsi="Times New Roman" w:cs="Times New Roman"/>
            <w:i/>
            <w:sz w:val="24"/>
            <w:szCs w:val="24"/>
            <w:vertAlign w:val="subscript"/>
          </w:rPr>
          <w:t>,i</w:t>
        </w:r>
        <w:proofErr w:type="spellEnd"/>
        <w:proofErr w:type="gramEnd"/>
        <w:r w:rsidRPr="00036F66">
          <w:rPr>
            <w:rFonts w:ascii="Times New Roman" w:hAnsi="Times New Roman" w:cs="Times New Roman"/>
            <w:i/>
            <w:sz w:val="24"/>
            <w:szCs w:val="24"/>
            <w:vertAlign w:val="subscript"/>
          </w:rPr>
          <w:t xml:space="preserve"> </w:t>
        </w:r>
        <w:r w:rsidRPr="00036F66">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However, by large sample sizes (</w:t>
        </w:r>
        <w:r w:rsidRPr="00036F66">
          <w:rPr>
            <w:rFonts w:ascii="Times New Roman" w:hAnsi="Times New Roman" w:cs="Times New Roman"/>
            <w:i/>
            <w:sz w:val="24"/>
            <w:szCs w:val="24"/>
          </w:rPr>
          <w:t>n=500</w:t>
        </w:r>
        <w:r w:rsidRPr="00036F66">
          <w:rPr>
            <w:rFonts w:ascii="Times New Roman" w:hAnsi="Times New Roman" w:cs="Times New Roman"/>
            <w:sz w:val="24"/>
            <w:szCs w:val="24"/>
          </w:rPr>
          <w:t>), the magnitude of residual variation was estimated well for either model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ins>
      <w:r w:rsidRPr="00036F66">
        <w:rPr>
          <w:rFonts w:ascii="Times New Roman" w:hAnsi="Times New Roman" w:cs="Times New Roman"/>
          <w:sz w:val="24"/>
          <w:szCs w:val="24"/>
        </w:rPr>
      </w:r>
      <w:ins w:id="123"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ins>
    </w:p>
    <w:p w14:paraId="69B79C5C" w14:textId="77777777" w:rsidR="00C95CAD" w:rsidRDefault="00C95CAD" w:rsidP="00C95CAD">
      <w:pPr>
        <w:tabs>
          <w:tab w:val="left" w:pos="360"/>
          <w:tab w:val="left" w:pos="720"/>
          <w:tab w:val="left" w:pos="8640"/>
        </w:tabs>
        <w:spacing w:after="0" w:line="480" w:lineRule="auto"/>
        <w:rPr>
          <w:ins w:id="124" w:author="darcy" w:date="2015-05-13T11:17:00Z"/>
          <w:rFonts w:ascii="Times New Roman" w:hAnsi="Times New Roman" w:cs="Times New Roman"/>
          <w:sz w:val="24"/>
          <w:szCs w:val="24"/>
        </w:rPr>
      </w:pPr>
      <w:ins w:id="125" w:author="darcy" w:date="2015-05-13T11:17:00Z">
        <w:r w:rsidRPr="00036F66">
          <w:rPr>
            <w:rFonts w:ascii="Times New Roman" w:hAnsi="Times New Roman" w:cs="Times New Roman"/>
            <w:sz w:val="24"/>
            <w:szCs w:val="24"/>
          </w:rPr>
          <w:tab/>
          <w:t>Not all fits to simulated data had a positive definite Hessian, signifying that some combinations of simulation replicate and estimation model had parameters that were either (1) not converged or (2) not uniquely identifiable.  When the estimation model included no random-effects, or random-effects for upkeep costs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w:t>
        </w:r>
        <w:proofErr w:type="gramStart"/>
        <w:r w:rsidRPr="00036F66">
          <w:rPr>
            <w:rFonts w:ascii="Times New Roman" w:hAnsi="Times New Roman" w:cs="Times New Roman"/>
            <w:i/>
            <w:sz w:val="24"/>
            <w:szCs w:val="24"/>
            <w:vertAlign w:val="subscript"/>
          </w:rPr>
          <w:t>,s</w:t>
        </w:r>
        <w:proofErr w:type="spellEnd"/>
        <w:proofErr w:type="gramEnd"/>
        <w:r w:rsidRPr="00036F66">
          <w:rPr>
            <w:rFonts w:ascii="Times New Roman" w:hAnsi="Times New Roman" w:cs="Times New Roman"/>
            <w:sz w:val="24"/>
            <w:szCs w:val="24"/>
          </w:rPr>
          <w:t>) only, almost all model fits were positive definite.  Fewer simulation replicates were positive definite when the model incorporated transient individual random effects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particularly at lower sample sizes (see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ins>
      <w:r w:rsidRPr="00036F66">
        <w:rPr>
          <w:rFonts w:ascii="Times New Roman" w:hAnsi="Times New Roman" w:cs="Times New Roman"/>
          <w:sz w:val="24"/>
          <w:szCs w:val="24"/>
        </w:rPr>
      </w:r>
      <w:ins w:id="126"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Figures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ins>
      <w:r w:rsidRPr="00036F66">
        <w:rPr>
          <w:rFonts w:ascii="Times New Roman" w:hAnsi="Times New Roman" w:cs="Times New Roman"/>
          <w:sz w:val="24"/>
          <w:szCs w:val="24"/>
        </w:rPr>
      </w:r>
      <w:ins w:id="127"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ins>
      <w:r w:rsidRPr="00036F66">
        <w:rPr>
          <w:rFonts w:ascii="Times New Roman" w:hAnsi="Times New Roman" w:cs="Times New Roman"/>
          <w:sz w:val="24"/>
          <w:szCs w:val="24"/>
        </w:rPr>
      </w:r>
      <w:ins w:id="128"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ins>
      <w:r w:rsidRPr="00036F66">
        <w:rPr>
          <w:rFonts w:ascii="Times New Roman" w:hAnsi="Times New Roman" w:cs="Times New Roman"/>
          <w:sz w:val="24"/>
          <w:szCs w:val="24"/>
        </w:rPr>
      </w:r>
      <w:ins w:id="129"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ins>
      <w:r w:rsidRPr="00036F66">
        <w:rPr>
          <w:rFonts w:ascii="Times New Roman" w:hAnsi="Times New Roman" w:cs="Times New Roman"/>
          <w:sz w:val="24"/>
          <w:szCs w:val="24"/>
        </w:rPr>
      </w:r>
      <w:ins w:id="130" w:author="darcy" w:date="2015-05-13T11:17:00Z">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we conclude that most models were positive definite for sample sizes above 250 individuals, and that non-positive definite models can be used as indication that the model is likely to be </w:t>
        </w:r>
        <w:proofErr w:type="spellStart"/>
        <w:r w:rsidRPr="00036F66">
          <w:rPr>
            <w:rFonts w:ascii="Times New Roman" w:hAnsi="Times New Roman" w:cs="Times New Roman"/>
            <w:sz w:val="24"/>
            <w:szCs w:val="24"/>
          </w:rPr>
          <w:t>overfitted</w:t>
        </w:r>
        <w:proofErr w:type="spellEnd"/>
        <w:r w:rsidRPr="00036F66">
          <w:rPr>
            <w:rFonts w:ascii="Times New Roman" w:hAnsi="Times New Roman" w:cs="Times New Roman"/>
            <w:sz w:val="24"/>
            <w:szCs w:val="24"/>
          </w:rPr>
          <w:t xml:space="preserve"> relative to the available data.  </w:t>
        </w:r>
      </w:ins>
    </w:p>
    <w:p w14:paraId="4BBC539D" w14:textId="77777777" w:rsidR="00C95CAD" w:rsidRPr="00036F66" w:rsidRDefault="00C95CAD" w:rsidP="00C95CAD">
      <w:pPr>
        <w:tabs>
          <w:tab w:val="left" w:pos="360"/>
          <w:tab w:val="left" w:pos="720"/>
          <w:tab w:val="left" w:pos="8640"/>
        </w:tabs>
        <w:spacing w:after="0" w:line="480" w:lineRule="auto"/>
        <w:rPr>
          <w:ins w:id="131" w:author="darcy" w:date="2015-05-13T11:17:00Z"/>
          <w:rFonts w:ascii="Times New Roman" w:hAnsi="Times New Roman" w:cs="Times New Roman"/>
          <w:sz w:val="24"/>
          <w:szCs w:val="24"/>
        </w:rPr>
      </w:pPr>
    </w:p>
    <w:p w14:paraId="69708A74" w14:textId="6F85BD0E" w:rsidR="001E733D" w:rsidRPr="00036F66" w:rsidRDefault="001E733D"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ins w:id="132" w:author="darcy" w:date="2015-05-13T11:17:00Z">
        <w:r w:rsidR="00785024">
          <w:rPr>
            <w:rFonts w:ascii="Times New Roman" w:hAnsi="Times New Roman" w:cs="Times New Roman"/>
            <w:noProof w:val="0"/>
            <w:sz w:val="24"/>
            <w:szCs w:val="24"/>
          </w:rPr>
          <w:t>2</w:t>
        </w:r>
      </w:ins>
      <w:del w:id="133" w:author="darcy" w:date="2015-05-13T11:17:00Z">
        <w:r w:rsidRPr="00036F66" w:rsidDel="00785024">
          <w:rPr>
            <w:rFonts w:ascii="Times New Roman" w:hAnsi="Times New Roman" w:cs="Times New Roman"/>
            <w:noProof w:val="0"/>
            <w:sz w:val="24"/>
            <w:szCs w:val="24"/>
          </w:rPr>
          <w:delText>1</w:delText>
        </w:r>
      </w:del>
      <w:r w:rsidRPr="00036F66">
        <w:rPr>
          <w:rFonts w:ascii="Times New Roman" w:hAnsi="Times New Roman" w:cs="Times New Roman"/>
          <w:noProof w:val="0"/>
          <w:sz w:val="24"/>
          <w:szCs w:val="24"/>
        </w:rPr>
        <w:t xml:space="preserve"> Case study application</w:t>
      </w:r>
    </w:p>
    <w:p w14:paraId="1D7C80E6" w14:textId="61C3A0C4" w:rsidR="001E733D" w:rsidRPr="00036F66" w:rsidRDefault="005C011F" w:rsidP="00D96D72">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When applied to data for 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in Ross Sea, the model</w:t>
      </w:r>
      <w:r w:rsidR="00D62F7E" w:rsidRPr="00036F66">
        <w:rPr>
          <w:rFonts w:ascii="Times New Roman" w:hAnsi="Times New Roman" w:cs="Times New Roman"/>
          <w:sz w:val="24"/>
          <w:szCs w:val="24"/>
        </w:rPr>
        <w:t xml:space="preserve"> without</w:t>
      </w:r>
      <w:r w:rsidR="00FB27DC" w:rsidRPr="00036F66">
        <w:rPr>
          <w:rFonts w:ascii="Times New Roman" w:hAnsi="Times New Roman" w:cs="Times New Roman"/>
          <w:sz w:val="24"/>
          <w:szCs w:val="24"/>
        </w:rPr>
        <w:t xml:space="preserve"> random-effects</w:t>
      </w:r>
      <w:r w:rsidR="000E5893" w:rsidRPr="00036F66">
        <w:rPr>
          <w:rFonts w:ascii="Times New Roman" w:hAnsi="Times New Roman" w:cs="Times New Roman"/>
          <w:sz w:val="24"/>
          <w:szCs w:val="24"/>
        </w:rPr>
        <w:t xml:space="preserve"> looks </w:t>
      </w:r>
      <w:r w:rsidR="00D62F7E" w:rsidRPr="00036F66">
        <w:rPr>
          <w:rFonts w:ascii="Times New Roman" w:hAnsi="Times New Roman" w:cs="Times New Roman"/>
          <w:sz w:val="24"/>
          <w:szCs w:val="24"/>
        </w:rPr>
        <w:t xml:space="preserve">much like a standard von </w:t>
      </w:r>
      <w:proofErr w:type="spellStart"/>
      <w:r w:rsidR="00D62F7E" w:rsidRPr="00036F66">
        <w:rPr>
          <w:rFonts w:ascii="Times New Roman" w:hAnsi="Times New Roman" w:cs="Times New Roman"/>
          <w:sz w:val="24"/>
          <w:szCs w:val="24"/>
        </w:rPr>
        <w:t>Bertalanffy</w:t>
      </w:r>
      <w:proofErr w:type="spellEnd"/>
      <w:r w:rsidR="00D62F7E" w:rsidRPr="00036F66">
        <w:rPr>
          <w:rFonts w:ascii="Times New Roman" w:hAnsi="Times New Roman" w:cs="Times New Roman"/>
          <w:sz w:val="24"/>
          <w:szCs w:val="24"/>
        </w:rPr>
        <w:t xml:space="preserve"> growth curve </w:t>
      </w:r>
      <w:r w:rsidR="000E5893" w:rsidRPr="00036F66">
        <w:rPr>
          <w:rFonts w:ascii="Times New Roman" w:hAnsi="Times New Roman" w:cs="Times New Roman"/>
          <w:sz w:val="24"/>
          <w:szCs w:val="24"/>
        </w:rPr>
        <w:t>for both females and males</w:t>
      </w:r>
      <w:r w:rsidR="006E348B" w:rsidRPr="00036F66">
        <w:rPr>
          <w:rFonts w:ascii="Times New Roman" w:hAnsi="Times New Roman" w:cs="Times New Roman"/>
          <w:sz w:val="24"/>
          <w:szCs w:val="24"/>
        </w:rPr>
        <w:t xml:space="preserve"> (</w:t>
      </w:r>
      <w:r w:rsidR="006E348B" w:rsidRPr="00036F66">
        <w:rPr>
          <w:rFonts w:ascii="Times New Roman" w:hAnsi="Times New Roman" w:cs="Times New Roman"/>
          <w:sz w:val="24"/>
          <w:szCs w:val="24"/>
        </w:rPr>
        <w:fldChar w:fldCharType="begin"/>
      </w:r>
      <w:r w:rsidR="006E348B" w:rsidRPr="00036F66">
        <w:rPr>
          <w:rFonts w:ascii="Times New Roman" w:hAnsi="Times New Roman" w:cs="Times New Roman"/>
          <w:sz w:val="24"/>
          <w:szCs w:val="24"/>
        </w:rPr>
        <w:instrText xml:space="preserve"> REF _Ref410371170 \h </w:instrText>
      </w:r>
      <w:r w:rsidR="00EA4365" w:rsidRPr="00036F66">
        <w:rPr>
          <w:rFonts w:ascii="Times New Roman" w:hAnsi="Times New Roman" w:cs="Times New Roman"/>
          <w:sz w:val="24"/>
          <w:szCs w:val="24"/>
        </w:rPr>
        <w:instrText xml:space="preserve"> \* MERGEFORMAT </w:instrText>
      </w:r>
      <w:r w:rsidR="006E348B" w:rsidRPr="00036F66">
        <w:rPr>
          <w:rFonts w:ascii="Times New Roman" w:hAnsi="Times New Roman" w:cs="Times New Roman"/>
          <w:sz w:val="24"/>
          <w:szCs w:val="24"/>
        </w:rPr>
      </w:r>
      <w:r w:rsidR="006E348B"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1</w:t>
      </w:r>
      <w:r w:rsidR="006E348B" w:rsidRPr="00036F66">
        <w:rPr>
          <w:rFonts w:ascii="Times New Roman" w:hAnsi="Times New Roman" w:cs="Times New Roman"/>
          <w:sz w:val="24"/>
          <w:szCs w:val="24"/>
        </w:rPr>
        <w:fldChar w:fldCharType="end"/>
      </w:r>
      <w:r w:rsidR="00724700" w:rsidRPr="00036F66">
        <w:rPr>
          <w:rFonts w:ascii="Times New Roman" w:hAnsi="Times New Roman" w:cs="Times New Roman"/>
          <w:sz w:val="24"/>
          <w:szCs w:val="24"/>
        </w:rPr>
        <w:t>)</w:t>
      </w:r>
      <w:r w:rsidR="00457BFC" w:rsidRPr="00036F66">
        <w:rPr>
          <w:rFonts w:ascii="Times New Roman" w:hAnsi="Times New Roman" w:cs="Times New Roman"/>
          <w:sz w:val="24"/>
          <w:szCs w:val="24"/>
        </w:rPr>
        <w:t>.</w:t>
      </w:r>
      <w:r w:rsidR="000E5893" w:rsidRPr="00036F66">
        <w:rPr>
          <w:rFonts w:ascii="Times New Roman" w:hAnsi="Times New Roman" w:cs="Times New Roman"/>
          <w:sz w:val="24"/>
          <w:szCs w:val="24"/>
        </w:rPr>
        <w:t xml:space="preserve"> </w:t>
      </w:r>
      <w:r w:rsidR="00457BFC" w:rsidRPr="00036F66">
        <w:rPr>
          <w:rFonts w:ascii="Times New Roman" w:hAnsi="Times New Roman" w:cs="Times New Roman"/>
          <w:sz w:val="24"/>
          <w:szCs w:val="24"/>
        </w:rPr>
        <w:t xml:space="preserve"> </w:t>
      </w:r>
      <w:r w:rsidRPr="00036F66">
        <w:rPr>
          <w:rFonts w:ascii="Times New Roman" w:hAnsi="Times New Roman" w:cs="Times New Roman"/>
          <w:sz w:val="24"/>
          <w:szCs w:val="24"/>
        </w:rPr>
        <w:t>T</w:t>
      </w:r>
      <w:r w:rsidR="00457BFC" w:rsidRPr="00036F66">
        <w:rPr>
          <w:rFonts w:ascii="Times New Roman" w:hAnsi="Times New Roman" w:cs="Times New Roman"/>
          <w:sz w:val="24"/>
          <w:szCs w:val="24"/>
        </w:rPr>
        <w:t xml:space="preserve">he residual fit </w:t>
      </w:r>
      <w:r w:rsidRPr="00036F66">
        <w:rPr>
          <w:rFonts w:ascii="Times New Roman" w:hAnsi="Times New Roman" w:cs="Times New Roman"/>
          <w:sz w:val="24"/>
          <w:szCs w:val="24"/>
        </w:rPr>
        <w:t xml:space="preserve">of this model </w:t>
      </w:r>
      <w:r w:rsidR="00457BFC" w:rsidRPr="00036F66">
        <w:rPr>
          <w:rFonts w:ascii="Times New Roman" w:hAnsi="Times New Roman" w:cs="Times New Roman"/>
          <w:sz w:val="24"/>
          <w:szCs w:val="24"/>
        </w:rPr>
        <w:t>is poor</w:t>
      </w:r>
      <w:r w:rsidR="00086280" w:rsidRPr="00036F66">
        <w:rPr>
          <w:rFonts w:ascii="Times New Roman" w:hAnsi="Times New Roman" w:cs="Times New Roman"/>
          <w:sz w:val="24"/>
          <w:szCs w:val="24"/>
        </w:rPr>
        <w:t>,</w:t>
      </w:r>
      <w:r w:rsidR="00457BFC"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given that many individuals have a positive/negative residual at both tagging and </w:t>
      </w:r>
      <w:proofErr w:type="spellStart"/>
      <w:r w:rsidR="00086280" w:rsidRPr="00036F66">
        <w:rPr>
          <w:rFonts w:ascii="Times New Roman" w:hAnsi="Times New Roman" w:cs="Times New Roman"/>
          <w:sz w:val="24"/>
          <w:szCs w:val="24"/>
        </w:rPr>
        <w:t>resighting</w:t>
      </w:r>
      <w:proofErr w:type="spellEnd"/>
      <w:r w:rsidR="00086280" w:rsidRPr="00036F66">
        <w:rPr>
          <w:rFonts w:ascii="Times New Roman" w:hAnsi="Times New Roman" w:cs="Times New Roman"/>
          <w:sz w:val="24"/>
          <w:szCs w:val="24"/>
        </w:rPr>
        <w:t xml:space="preserve">, and therefore residuals are correlated for a given individual </w:t>
      </w:r>
      <w:r w:rsidR="000E5893" w:rsidRPr="00036F66">
        <w:rPr>
          <w:rFonts w:ascii="Times New Roman" w:hAnsi="Times New Roman" w:cs="Times New Roman"/>
          <w:sz w:val="24"/>
          <w:szCs w:val="24"/>
        </w:rPr>
        <w:t>(</w:t>
      </w:r>
      <w:r w:rsidR="000E5893" w:rsidRPr="00036F66">
        <w:rPr>
          <w:rFonts w:ascii="Times New Roman" w:hAnsi="Times New Roman" w:cs="Times New Roman"/>
          <w:sz w:val="24"/>
          <w:szCs w:val="24"/>
        </w:rPr>
        <w:fldChar w:fldCharType="begin"/>
      </w:r>
      <w:r w:rsidR="000E5893" w:rsidRPr="00036F66">
        <w:rPr>
          <w:rFonts w:ascii="Times New Roman" w:hAnsi="Times New Roman" w:cs="Times New Roman"/>
          <w:sz w:val="24"/>
          <w:szCs w:val="24"/>
        </w:rPr>
        <w:instrText xml:space="preserve"> REF _Ref410371173 \h </w:instrText>
      </w:r>
      <w:r w:rsidR="00EA4365" w:rsidRPr="00036F66">
        <w:rPr>
          <w:rFonts w:ascii="Times New Roman" w:hAnsi="Times New Roman" w:cs="Times New Roman"/>
          <w:sz w:val="24"/>
          <w:szCs w:val="24"/>
        </w:rPr>
        <w:instrText xml:space="preserve"> \* MERGEFORMAT </w:instrText>
      </w:r>
      <w:r w:rsidR="000E5893" w:rsidRPr="00036F66">
        <w:rPr>
          <w:rFonts w:ascii="Times New Roman" w:hAnsi="Times New Roman" w:cs="Times New Roman"/>
          <w:sz w:val="24"/>
          <w:szCs w:val="24"/>
        </w:rPr>
      </w:r>
      <w:r w:rsidR="000E5893"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2</w:t>
      </w:r>
      <w:r w:rsidR="000E5893" w:rsidRPr="00036F66">
        <w:rPr>
          <w:rFonts w:ascii="Times New Roman" w:hAnsi="Times New Roman" w:cs="Times New Roman"/>
          <w:sz w:val="24"/>
          <w:szCs w:val="24"/>
        </w:rPr>
        <w:fldChar w:fldCharType="end"/>
      </w:r>
      <w:r w:rsidR="000E5893" w:rsidRPr="00036F66">
        <w:rPr>
          <w:rFonts w:ascii="Times New Roman" w:hAnsi="Times New Roman" w:cs="Times New Roman"/>
          <w:sz w:val="24"/>
          <w:szCs w:val="24"/>
        </w:rPr>
        <w:t>)</w:t>
      </w:r>
      <w:r w:rsidR="00724700"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The model without persistent or transient growth variation was </w:t>
      </w:r>
      <w:r w:rsidR="00940000" w:rsidRPr="00036F66">
        <w:rPr>
          <w:rFonts w:ascii="Times New Roman" w:hAnsi="Times New Roman" w:cs="Times New Roman"/>
          <w:sz w:val="24"/>
          <w:szCs w:val="24"/>
        </w:rPr>
        <w:t xml:space="preserve">the least parsimonious model of the four according to the </w:t>
      </w:r>
      <w:proofErr w:type="spellStart"/>
      <w:r w:rsidR="00940000" w:rsidRPr="00036F66">
        <w:rPr>
          <w:rFonts w:ascii="Times New Roman" w:hAnsi="Times New Roman" w:cs="Times New Roman"/>
          <w:sz w:val="24"/>
          <w:szCs w:val="24"/>
        </w:rPr>
        <w:t>Akaike</w:t>
      </w:r>
      <w:proofErr w:type="spellEnd"/>
      <w:r w:rsidR="00940000" w:rsidRPr="00036F66">
        <w:rPr>
          <w:rFonts w:ascii="Times New Roman" w:hAnsi="Times New Roman" w:cs="Times New Roman"/>
          <w:sz w:val="24"/>
          <w:szCs w:val="24"/>
        </w:rPr>
        <w:t xml:space="preserve"> information criterion (</w:t>
      </w:r>
      <w:r w:rsidR="00102DCB" w:rsidRPr="00036F66">
        <w:rPr>
          <w:rFonts w:ascii="Times New Roman" w:hAnsi="Times New Roman" w:cs="Times New Roman"/>
          <w:sz w:val="24"/>
          <w:szCs w:val="24"/>
        </w:rPr>
        <w:t>AIC;</w:t>
      </w:r>
      <w:r w:rsidR="00F0737B" w:rsidRPr="00036F66">
        <w:rPr>
          <w:rFonts w:ascii="Times New Roman" w:hAnsi="Times New Roman" w:cs="Times New Roman"/>
          <w:sz w:val="24"/>
          <w:szCs w:val="24"/>
        </w:rPr>
        <w:t xml:space="preserve"> </w:t>
      </w:r>
      <w:r w:rsidR="00961AA1" w:rsidRPr="00036F66">
        <w:rPr>
          <w:rFonts w:ascii="Times New Roman" w:hAnsi="Times New Roman" w:cs="Times New Roman"/>
          <w:sz w:val="24"/>
          <w:szCs w:val="24"/>
        </w:rPr>
        <w:fldChar w:fldCharType="begin"/>
      </w:r>
      <w:r w:rsidR="00961AA1" w:rsidRPr="00036F66">
        <w:rPr>
          <w:rFonts w:ascii="Times New Roman" w:hAnsi="Times New Roman" w:cs="Times New Roman"/>
          <w:sz w:val="24"/>
          <w:szCs w:val="24"/>
        </w:rPr>
        <w:instrText xml:space="preserve"> ADDIN ZOTERO_ITEM CSL_CITATION {"citationID":"2qde2u652s","properties":{"formattedCitation":"(Akaike, 1998)","plainCitation":"(Akaike, 1998)"},"citationItems":[{"id":12,"uris":["http://zotero.org/users/local/UQR2zlZa/items/9GDW7X24"],"uri":["http://zotero.org/users/local/UQR2zlZa/items/9GDW7X24"],"itemData":{"id":12,"type":"chapter","title":"Information Theory and an Extension of the Maximum Likelihood Principle","container-title":"Selected Papers of Hirotugu Akaike","publisher":"Springer New York","publisher-place":"New York, NY","page":"199-213","source":"CrossRef","event-place":"New York, NY","URL":"http://link.springer.com/10.1007/978-1-4612-1694-0_15","ISBN":"978-1-4612-7248-9, 978-1-4612-1694-0","editor":[{"family":"Parzen","given":"Emanuel"},{"family":"Tanabe","given":"Kunio"},{"family":"Kitagawa","given":"Genshiro"}],"author":[{"family":"Akaike","given":"Hirotogu"}],"issued":{"date-parts":[["1998"]]},"accessed":{"date-parts":[["2015",2,17]]}}}],"schema":"https://github.com/citation-style-language/schema/raw/master/csl-citation.json"} </w:instrText>
      </w:r>
      <w:r w:rsidR="00961AA1" w:rsidRPr="00036F66">
        <w:rPr>
          <w:rFonts w:ascii="Times New Roman" w:hAnsi="Times New Roman" w:cs="Times New Roman"/>
          <w:sz w:val="24"/>
          <w:szCs w:val="24"/>
        </w:rPr>
        <w:fldChar w:fldCharType="separate"/>
      </w:r>
      <w:proofErr w:type="spellStart"/>
      <w:r w:rsidR="00961AA1" w:rsidRPr="00036F66">
        <w:rPr>
          <w:rFonts w:ascii="Times New Roman" w:hAnsi="Times New Roman" w:cs="Times New Roman"/>
          <w:sz w:val="24"/>
        </w:rPr>
        <w:t>Akaike</w:t>
      </w:r>
      <w:proofErr w:type="spellEnd"/>
      <w:r w:rsidR="00961AA1" w:rsidRPr="00036F66">
        <w:rPr>
          <w:rFonts w:ascii="Times New Roman" w:hAnsi="Times New Roman" w:cs="Times New Roman"/>
          <w:sz w:val="24"/>
        </w:rPr>
        <w:t xml:space="preserve"> 1998</w:t>
      </w:r>
      <w:r w:rsidR="00961AA1" w:rsidRPr="00036F66">
        <w:rPr>
          <w:rFonts w:ascii="Times New Roman" w:hAnsi="Times New Roman" w:cs="Times New Roman"/>
          <w:sz w:val="24"/>
          <w:szCs w:val="24"/>
        </w:rPr>
        <w:fldChar w:fldCharType="end"/>
      </w:r>
      <w:r w:rsidR="00102DCB" w:rsidRPr="00036F66">
        <w:rPr>
          <w:rFonts w:ascii="Times New Roman" w:hAnsi="Times New Roman" w:cs="Times New Roman"/>
          <w:sz w:val="24"/>
          <w:szCs w:val="24"/>
        </w:rPr>
        <w:t>;</w:t>
      </w:r>
      <w:ins w:id="134" w:author="darcy" w:date="2015-05-14T06:19:00Z">
        <w:r w:rsidR="00E930D2">
          <w:rPr>
            <w:rFonts w:ascii="Times New Roman" w:hAnsi="Times New Roman" w:cs="Times New Roman"/>
            <w:sz w:val="24"/>
            <w:szCs w:val="24"/>
          </w:rPr>
          <w:t xml:space="preserve"> Table 5</w:t>
        </w:r>
      </w:ins>
      <w:del w:id="135" w:author="darcy" w:date="2015-05-14T06:19:00Z">
        <w:r w:rsidR="002F3191" w:rsidRPr="00036F66" w:rsidDel="00E930D2">
          <w:rPr>
            <w:rFonts w:ascii="Times New Roman" w:hAnsi="Times New Roman" w:cs="Times New Roman"/>
            <w:sz w:val="24"/>
            <w:szCs w:val="24"/>
          </w:rPr>
          <w:delText xml:space="preserve"> </w:delText>
        </w:r>
        <w:r w:rsidR="002F3191" w:rsidRPr="00036F66" w:rsidDel="00E930D2">
          <w:rPr>
            <w:rFonts w:ascii="Times New Roman" w:hAnsi="Times New Roman" w:cs="Times New Roman"/>
            <w:sz w:val="24"/>
            <w:szCs w:val="24"/>
          </w:rPr>
          <w:fldChar w:fldCharType="begin"/>
        </w:r>
        <w:r w:rsidR="002F3191"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2F3191" w:rsidRPr="00036F66" w:rsidDel="00E930D2">
          <w:rPr>
            <w:rFonts w:ascii="Times New Roman" w:hAnsi="Times New Roman" w:cs="Times New Roman"/>
            <w:sz w:val="24"/>
            <w:szCs w:val="24"/>
          </w:rPr>
        </w:r>
        <w:r w:rsidR="002F3191" w:rsidRPr="00036F66" w:rsidDel="00E930D2">
          <w:rPr>
            <w:rFonts w:ascii="Times New Roman" w:hAnsi="Times New Roman" w:cs="Times New Roman"/>
            <w:sz w:val="24"/>
            <w:szCs w:val="24"/>
          </w:rPr>
          <w:fldChar w:fldCharType="separate"/>
        </w:r>
        <w:r w:rsidR="00654B15" w:rsidRPr="00036F66" w:rsidDel="00E930D2">
          <w:rPr>
            <w:rFonts w:ascii="Times New Roman" w:hAnsi="Times New Roman" w:cs="Times New Roman"/>
            <w:sz w:val="24"/>
            <w:szCs w:val="24"/>
          </w:rPr>
          <w:delText xml:space="preserve">Table </w:delText>
        </w:r>
        <w:r w:rsidR="00654B15" w:rsidRPr="00036F66" w:rsidDel="00E930D2">
          <w:rPr>
            <w:rFonts w:ascii="Times New Roman" w:hAnsi="Times New Roman" w:cs="Times New Roman"/>
            <w:noProof/>
            <w:sz w:val="24"/>
            <w:szCs w:val="24"/>
          </w:rPr>
          <w:delText>4</w:delText>
        </w:r>
        <w:r w:rsidR="002F3191" w:rsidRPr="00036F66" w:rsidDel="00E930D2">
          <w:rPr>
            <w:rFonts w:ascii="Times New Roman" w:hAnsi="Times New Roman" w:cs="Times New Roman"/>
            <w:sz w:val="24"/>
            <w:szCs w:val="24"/>
          </w:rPr>
          <w:fldChar w:fldCharType="end"/>
        </w:r>
      </w:del>
      <w:r w:rsidR="00BA6CB7" w:rsidRPr="00036F66">
        <w:rPr>
          <w:rFonts w:ascii="Times New Roman" w:hAnsi="Times New Roman" w:cs="Times New Roman"/>
          <w:sz w:val="24"/>
          <w:szCs w:val="24"/>
        </w:rPr>
        <w:t xml:space="preserve">).  </w:t>
      </w:r>
      <w:r w:rsidR="00373031" w:rsidRPr="00036F66">
        <w:rPr>
          <w:rFonts w:ascii="Times New Roman" w:hAnsi="Times New Roman" w:cs="Times New Roman"/>
          <w:sz w:val="24"/>
          <w:szCs w:val="24"/>
        </w:rPr>
        <w:t xml:space="preserve">Compared to </w:t>
      </w:r>
      <w:r w:rsidR="00373031" w:rsidRPr="00036F66">
        <w:rPr>
          <w:rFonts w:ascii="Times New Roman" w:hAnsi="Times New Roman" w:cs="Times New Roman"/>
          <w:sz w:val="24"/>
          <w:szCs w:val="24"/>
        </w:rPr>
        <w:fldChar w:fldCharType="begin"/>
      </w:r>
      <w:r w:rsidR="00373031" w:rsidRPr="00036F66">
        <w:rPr>
          <w:rFonts w:ascii="Times New Roman" w:hAnsi="Times New Roman" w:cs="Times New Roman"/>
          <w:sz w:val="24"/>
          <w:szCs w:val="24"/>
        </w:rPr>
        <w:instrText xml:space="preserve"> ADDIN ZOTERO_ITEM CSL_CITATION {"citationID":"1rt7sr8g69","properties":{"formattedCitation":"(Dunn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373031" w:rsidRPr="00036F66">
        <w:rPr>
          <w:rFonts w:ascii="Times New Roman" w:hAnsi="Times New Roman" w:cs="Times New Roman"/>
          <w:sz w:val="24"/>
          <w:szCs w:val="24"/>
        </w:rPr>
        <w:fldChar w:fldCharType="separate"/>
      </w:r>
      <w:r w:rsidR="00373031" w:rsidRPr="00036F66">
        <w:rPr>
          <w:rFonts w:ascii="Times New Roman" w:hAnsi="Times New Roman" w:cs="Times New Roman"/>
          <w:sz w:val="24"/>
        </w:rPr>
        <w:t>Dunn et al. (2006)</w:t>
      </w:r>
      <w:r w:rsidR="00373031" w:rsidRPr="00036F66">
        <w:rPr>
          <w:rFonts w:ascii="Times New Roman" w:hAnsi="Times New Roman" w:cs="Times New Roman"/>
          <w:sz w:val="24"/>
          <w:szCs w:val="24"/>
        </w:rPr>
        <w:fldChar w:fldCharType="end"/>
      </w:r>
      <w:r w:rsidR="004B7E6E" w:rsidRPr="00036F66">
        <w:rPr>
          <w:rFonts w:ascii="Times New Roman" w:hAnsi="Times New Roman" w:cs="Times New Roman"/>
          <w:sz w:val="24"/>
          <w:szCs w:val="24"/>
        </w:rPr>
        <w:t xml:space="preserve"> this model estimated a larger size at birth</w:t>
      </w:r>
      <w:r w:rsidR="008F7DF3" w:rsidRPr="00036F66">
        <w:rPr>
          <w:rFonts w:ascii="Times New Roman" w:hAnsi="Times New Roman" w:cs="Times New Roman"/>
          <w:sz w:val="24"/>
          <w:szCs w:val="24"/>
        </w:rPr>
        <w:t xml:space="preserve">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 xml:space="preserve"> and larger </w:t>
      </w:r>
      <w:r w:rsidR="0071213B" w:rsidRPr="00036F66">
        <w:rPr>
          <w:rFonts w:ascii="Times New Roman" w:hAnsi="Times New Roman" w:cs="Times New Roman"/>
          <w:sz w:val="24"/>
          <w:szCs w:val="24"/>
        </w:rPr>
        <w:t xml:space="preserve">median </w:t>
      </w:r>
      <w:r w:rsidR="004B7E6E" w:rsidRPr="00036F66">
        <w:rPr>
          <w:rFonts w:ascii="Times New Roman" w:hAnsi="Times New Roman" w:cs="Times New Roman"/>
          <w:sz w:val="24"/>
          <w:szCs w:val="24"/>
        </w:rPr>
        <w:t>asymptotic maximum length</w:t>
      </w:r>
      <w:r w:rsidR="008F7DF3"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w:t>
      </w:r>
      <w:r w:rsidR="008E3F5B" w:rsidRPr="00036F66">
        <w:rPr>
          <w:rFonts w:ascii="Times New Roman" w:hAnsi="Times New Roman" w:cs="Times New Roman"/>
          <w:sz w:val="24"/>
          <w:szCs w:val="24"/>
        </w:rPr>
        <w:t xml:space="preserve">  Using Eqn. 7,</w:t>
      </w:r>
      <w:r w:rsidR="008F7DF3" w:rsidRPr="00036F66">
        <w:rPr>
          <w:rFonts w:ascii="Times New Roman" w:hAnsi="Times New Roman" w:cs="Times New Roman"/>
          <w:sz w:val="24"/>
          <w:szCs w:val="24"/>
        </w:rPr>
        <w:t xml:space="preserv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7C6AC2" w:rsidRPr="00036F66">
        <w:rPr>
          <w:rFonts w:ascii="Times New Roman" w:hAnsi="Times New Roman" w:cs="Times New Roman"/>
          <w:sz w:val="24"/>
          <w:szCs w:val="24"/>
        </w:rPr>
        <w:t>from</w:t>
      </w:r>
      <w:r w:rsidR="00763932" w:rsidRPr="00036F66">
        <w:rPr>
          <w:rFonts w:ascii="Times New Roman" w:hAnsi="Times New Roman" w:cs="Times New Roman"/>
          <w:sz w:val="24"/>
          <w:szCs w:val="24"/>
        </w:rPr>
        <w:t xml:space="preserve">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{"citationID":"Rr0l0Uma","properties":{"formattedCitation":"(Dunn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C64097" w:rsidRPr="00036F66">
        <w:rPr>
          <w:rFonts w:ascii="Times New Roman" w:hAnsi="Times New Roman" w:cs="Times New Roman"/>
          <w:sz w:val="24"/>
          <w:szCs w:val="24"/>
        </w:rPr>
        <w:t xml:space="preserve"> is -</w:t>
      </w:r>
      <w:r w:rsidR="008E3F5B" w:rsidRPr="00036F66">
        <w:rPr>
          <w:rFonts w:ascii="Times New Roman" w:hAnsi="Times New Roman" w:cs="Times New Roman"/>
          <w:sz w:val="24"/>
          <w:szCs w:val="24"/>
        </w:rPr>
        <w:t>0.34cm and 3.98cm for females and males</w:t>
      </w:r>
      <w:r w:rsidR="008F7DF3" w:rsidRPr="00036F66">
        <w:rPr>
          <w:rFonts w:ascii="Times New Roman" w:hAnsi="Times New Roman" w:cs="Times New Roman"/>
          <w:sz w:val="24"/>
          <w:szCs w:val="24"/>
        </w:rPr>
        <w:t>, respectively</w:t>
      </w:r>
      <w:r w:rsidR="008E3F5B"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 xml:space="preserve">Here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w:t>
      </w:r>
      <w:proofErr w:type="gramStart"/>
      <w:r w:rsidR="008F7DF3" w:rsidRPr="00036F66">
        <w:rPr>
          <w:rFonts w:ascii="Times New Roman" w:hAnsi="Times New Roman" w:cs="Times New Roman"/>
          <w:i/>
          <w:sz w:val="24"/>
          <w:szCs w:val="24"/>
          <w:vertAlign w:val="subscript"/>
        </w:rPr>
        <w:t>,s</w:t>
      </w:r>
      <w:proofErr w:type="gramEnd"/>
      <w:r w:rsidR="00111960"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estimated to be 46.51cm and 51.54cm</w:t>
      </w:r>
      <w:r w:rsidR="007C6AC2" w:rsidRPr="00036F66">
        <w:rPr>
          <w:rFonts w:ascii="Times New Roman" w:hAnsi="Times New Roman" w:cs="Times New Roman"/>
          <w:sz w:val="24"/>
          <w:szCs w:val="24"/>
        </w:rPr>
        <w:t xml:space="preserve"> (</w:t>
      </w:r>
      <w:ins w:id="136" w:author="darcy" w:date="2015-05-14T06:19:00Z">
        <w:r w:rsidR="00E930D2">
          <w:rPr>
            <w:rFonts w:ascii="Times New Roman" w:hAnsi="Times New Roman" w:cs="Times New Roman"/>
            <w:sz w:val="24"/>
            <w:szCs w:val="24"/>
          </w:rPr>
          <w:t>Table 5</w:t>
        </w:r>
      </w:ins>
      <w:del w:id="137" w:author="darcy" w:date="2015-05-14T06:19:00Z">
        <w:r w:rsidR="00EA7B8C" w:rsidRPr="00036F66" w:rsidDel="00E930D2">
          <w:rPr>
            <w:rFonts w:ascii="Times New Roman" w:hAnsi="Times New Roman" w:cs="Times New Roman"/>
            <w:sz w:val="24"/>
            <w:szCs w:val="24"/>
          </w:rPr>
          <w:fldChar w:fldCharType="begin"/>
        </w:r>
        <w:r w:rsidR="00EA7B8C"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EA7B8C" w:rsidRPr="00036F66" w:rsidDel="00E930D2">
          <w:rPr>
            <w:rFonts w:ascii="Times New Roman" w:hAnsi="Times New Roman" w:cs="Times New Roman"/>
            <w:sz w:val="24"/>
            <w:szCs w:val="24"/>
          </w:rPr>
        </w:r>
        <w:r w:rsidR="00EA7B8C" w:rsidRPr="00036F66" w:rsidDel="00E930D2">
          <w:rPr>
            <w:rFonts w:ascii="Times New Roman" w:hAnsi="Times New Roman" w:cs="Times New Roman"/>
            <w:sz w:val="24"/>
            <w:szCs w:val="24"/>
          </w:rPr>
          <w:fldChar w:fldCharType="separate"/>
        </w:r>
        <w:r w:rsidR="00FF1879" w:rsidRPr="00036F66" w:rsidDel="00E930D2">
          <w:rPr>
            <w:rFonts w:ascii="Times New Roman" w:hAnsi="Times New Roman" w:cs="Times New Roman"/>
            <w:i/>
            <w:sz w:val="24"/>
            <w:szCs w:val="24"/>
          </w:rPr>
          <w:delText xml:space="preserve">Table </w:delText>
        </w:r>
        <w:r w:rsidR="00FF1879" w:rsidRPr="00036F66" w:rsidDel="00E930D2">
          <w:rPr>
            <w:rFonts w:ascii="Times New Roman" w:hAnsi="Times New Roman" w:cs="Times New Roman"/>
            <w:i/>
            <w:noProof/>
            <w:sz w:val="24"/>
            <w:szCs w:val="24"/>
          </w:rPr>
          <w:delText>4</w:delText>
        </w:r>
        <w:r w:rsidR="00EA7B8C" w:rsidRPr="00036F66" w:rsidDel="00E930D2">
          <w:rPr>
            <w:rFonts w:ascii="Times New Roman" w:hAnsi="Times New Roman" w:cs="Times New Roman"/>
            <w:sz w:val="24"/>
            <w:szCs w:val="24"/>
          </w:rPr>
          <w:fldChar w:fldCharType="end"/>
        </w:r>
      </w:del>
      <w:r w:rsidR="007C6AC2" w:rsidRPr="00036F66">
        <w:rPr>
          <w:rFonts w:ascii="Times New Roman" w:hAnsi="Times New Roman" w:cs="Times New Roman"/>
          <w:sz w:val="24"/>
          <w:szCs w:val="24"/>
        </w:rPr>
        <w:t>)</w:t>
      </w:r>
      <w:r w:rsidR="008F7DF3" w:rsidRPr="00036F66">
        <w:rPr>
          <w:rFonts w:ascii="Times New Roman" w:hAnsi="Times New Roman" w:cs="Times New Roman"/>
          <w:sz w:val="24"/>
          <w:szCs w:val="24"/>
        </w:rPr>
        <w:t xml:space="preserve">.  </w:t>
      </w:r>
      <w:r w:rsidR="0085574F" w:rsidRPr="00036F66">
        <w:rPr>
          <w:rFonts w:ascii="Times New Roman" w:hAnsi="Times New Roman" w:cs="Times New Roman"/>
          <w:sz w:val="24"/>
          <w:szCs w:val="24"/>
        </w:rPr>
        <w:t>U</w:t>
      </w:r>
      <w:r w:rsidR="008E3F5B" w:rsidRPr="00036F66">
        <w:rPr>
          <w:rFonts w:ascii="Times New Roman" w:hAnsi="Times New Roman" w:cs="Times New Roman"/>
          <w:sz w:val="24"/>
          <w:szCs w:val="24"/>
        </w:rPr>
        <w:t xml:space="preserve">sing Eqn. 6, </w:t>
      </w:r>
      <w:r w:rsidR="00404D35" w:rsidRPr="00036F66">
        <w:rPr>
          <w:rFonts w:ascii="Times New Roman" w:hAnsi="Times New Roman" w:cs="Times New Roman"/>
          <w:sz w:val="24"/>
          <w:szCs w:val="24"/>
        </w:rPr>
        <w:t>the median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04D35" w:rsidRPr="00036F66">
        <w:rPr>
          <w:rFonts w:ascii="Times New Roman" w:hAnsi="Times New Roman" w:cs="Times New Roman"/>
          <w:sz w:val="24"/>
          <w:szCs w:val="24"/>
        </w:rPr>
        <w:t>)</w:t>
      </w:r>
      <w:r w:rsidR="0085574F"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was</w:t>
      </w:r>
      <w:r w:rsidR="008F7DF3"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216cm and 177cm for females and males, respectively</w:t>
      </w:r>
      <w:r w:rsidR="008F7DF3" w:rsidRPr="00036F66">
        <w:rPr>
          <w:rFonts w:ascii="Times New Roman" w:hAnsi="Times New Roman" w:cs="Times New Roman"/>
          <w:sz w:val="24"/>
          <w:szCs w:val="24"/>
        </w:rPr>
        <w:t xml:space="preserve"> (compared with 180.20cm </w:t>
      </w:r>
      <w:r w:rsidR="00763932" w:rsidRPr="00036F66">
        <w:rPr>
          <w:rFonts w:ascii="Times New Roman" w:hAnsi="Times New Roman" w:cs="Times New Roman"/>
          <w:sz w:val="24"/>
          <w:szCs w:val="24"/>
        </w:rPr>
        <w:t xml:space="preserve">and 169.07cm in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{"citationID":"a0Xqn1b0","properties":{"formattedCitation":"(Dunn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Our estimate of the magnitude of residual variation</w:t>
      </w:r>
      <w:r w:rsidR="00066536" w:rsidRPr="00036F66">
        <w:rPr>
          <w:rFonts w:ascii="Times New Roman" w:hAnsi="Times New Roman" w:cs="Times New Roman"/>
          <w:sz w:val="24"/>
          <w:szCs w:val="24"/>
        </w:rPr>
        <w:t xml:space="preserve"> </w:t>
      </w:r>
      <w:r w:rsidR="002C220A" w:rsidRPr="00036F66">
        <w:rPr>
          <w:rFonts w:ascii="Times New Roman" w:hAnsi="Times New Roman" w:cs="Times New Roman"/>
          <w:sz w:val="24"/>
          <w:szCs w:val="24"/>
        </w:rPr>
        <w:t>(</w:t>
      </w:r>
      <w:r w:rsidR="00724700" w:rsidRPr="00036F66">
        <w:rPr>
          <w:rFonts w:ascii="Times New Roman" w:hAnsi="Times New Roman" w:cs="Times New Roman"/>
          <w:i/>
          <w:sz w:val="24"/>
          <w:szCs w:val="24"/>
        </w:rPr>
        <w:t>c</w:t>
      </w:r>
      <w:r w:rsidR="00724700" w:rsidRPr="00036F66">
        <w:rPr>
          <w:rFonts w:ascii="Times New Roman" w:hAnsi="Times New Roman" w:cs="Times New Roman"/>
          <w:i/>
          <w:sz w:val="24"/>
          <w:szCs w:val="24"/>
          <w:vertAlign w:val="subscript"/>
        </w:rPr>
        <w:t>obs</w:t>
      </w:r>
      <w:r w:rsidR="002C220A"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very similar at 0.111 (compared to 0.102</w:t>
      </w:r>
      <w:r w:rsidR="008B0389" w:rsidRPr="00036F66">
        <w:rPr>
          <w:rFonts w:ascii="Times New Roman" w:hAnsi="Times New Roman" w:cs="Times New Roman"/>
          <w:sz w:val="24"/>
          <w:szCs w:val="24"/>
        </w:rPr>
        <w:t xml:space="preserve"> in </w:t>
      </w:r>
      <w:r w:rsidR="008B0389"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{"citationID":"qNfQTCIO","properties":{"formattedCitation":"(Dunn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8B0389" w:rsidRPr="00036F66">
        <w:rPr>
          <w:rFonts w:ascii="Times New Roman" w:hAnsi="Times New Roman" w:cs="Times New Roman"/>
          <w:sz w:val="24"/>
          <w:szCs w:val="24"/>
        </w:rPr>
        <w:fldChar w:fldCharType="separate"/>
      </w:r>
      <w:r w:rsidR="008B0389" w:rsidRPr="00036F66">
        <w:rPr>
          <w:rFonts w:ascii="Times New Roman" w:hAnsi="Times New Roman" w:cs="Times New Roman"/>
          <w:sz w:val="24"/>
        </w:rPr>
        <w:t>Dunn et al. 2006</w:t>
      </w:r>
      <w:r w:rsidR="008B0389"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w:t>
      </w:r>
    </w:p>
    <w:p w14:paraId="7095CA68" w14:textId="565247A1" w:rsidR="00252E62" w:rsidRPr="00036F66" w:rsidRDefault="00DB3AA7" w:rsidP="00E76CE4">
      <w:p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most parsimonious model</w:t>
      </w:r>
      <w:r w:rsidR="00B57608" w:rsidRPr="00036F66">
        <w:rPr>
          <w:rFonts w:ascii="Times New Roman" w:hAnsi="Times New Roman" w:cs="Times New Roman"/>
          <w:sz w:val="24"/>
          <w:szCs w:val="24"/>
        </w:rPr>
        <w:t xml:space="preserve"> (which has AIC </w:t>
      </w:r>
      <w:r w:rsidR="005F0B74" w:rsidRPr="00036F66">
        <w:rPr>
          <w:rFonts w:ascii="Times New Roman" w:hAnsi="Times New Roman" w:cs="Times New Roman"/>
          <w:sz w:val="24"/>
          <w:szCs w:val="24"/>
        </w:rPr>
        <w:t>160</w:t>
      </w:r>
      <w:r w:rsidR="00B57608" w:rsidRPr="00036F66">
        <w:rPr>
          <w:rFonts w:ascii="Times New Roman" w:hAnsi="Times New Roman" w:cs="Times New Roman"/>
          <w:sz w:val="24"/>
          <w:szCs w:val="24"/>
        </w:rPr>
        <w:t xml:space="preserve"> lower than t</w:t>
      </w:r>
      <w:r w:rsidR="00102DCB" w:rsidRPr="00036F66">
        <w:rPr>
          <w:rFonts w:ascii="Times New Roman" w:hAnsi="Times New Roman" w:cs="Times New Roman"/>
          <w:sz w:val="24"/>
          <w:szCs w:val="24"/>
        </w:rPr>
        <w:t>he model without random effects;</w:t>
      </w:r>
      <w:ins w:id="138" w:author="darcy" w:date="2015-05-14T06:20:00Z">
        <w:r w:rsidR="00E305CE">
          <w:rPr>
            <w:rFonts w:ascii="Times New Roman" w:hAnsi="Times New Roman" w:cs="Times New Roman"/>
            <w:sz w:val="24"/>
            <w:szCs w:val="24"/>
          </w:rPr>
          <w:t xml:space="preserve"> Table 5</w:t>
        </w:r>
      </w:ins>
      <w:del w:id="139" w:author="darcy" w:date="2015-05-14T06:20:00Z">
        <w:r w:rsidR="00102DCB" w:rsidRPr="00036F66" w:rsidDel="00E305CE">
          <w:rPr>
            <w:rFonts w:ascii="Times New Roman" w:hAnsi="Times New Roman" w:cs="Times New Roman"/>
            <w:sz w:val="24"/>
            <w:szCs w:val="24"/>
          </w:rPr>
          <w:delText xml:space="preserve"> </w:delText>
        </w:r>
        <w:r w:rsidR="00EA7B8C" w:rsidRPr="00036F66" w:rsidDel="00E305CE">
          <w:rPr>
            <w:rFonts w:ascii="Times New Roman" w:hAnsi="Times New Roman" w:cs="Times New Roman"/>
            <w:sz w:val="24"/>
            <w:szCs w:val="24"/>
          </w:rPr>
          <w:fldChar w:fldCharType="begin"/>
        </w:r>
        <w:r w:rsidR="00EA7B8C" w:rsidRPr="00036F66" w:rsidDel="00E305CE">
          <w:rPr>
            <w:rFonts w:ascii="Times New Roman" w:hAnsi="Times New Roman" w:cs="Times New Roman"/>
            <w:sz w:val="24"/>
            <w:szCs w:val="24"/>
          </w:rPr>
          <w:delInstrText xml:space="preserve"> REF _Ref411934431 \h </w:delInstrText>
        </w:r>
        <w:r w:rsidR="00FF1879" w:rsidRPr="00036F66" w:rsidDel="00E305CE">
          <w:rPr>
            <w:rFonts w:ascii="Times New Roman" w:hAnsi="Times New Roman" w:cs="Times New Roman"/>
            <w:sz w:val="24"/>
            <w:szCs w:val="24"/>
          </w:rPr>
          <w:delInstrText xml:space="preserve"> \* MERGEFORMAT </w:delInstrText>
        </w:r>
        <w:r w:rsidR="00EA7B8C" w:rsidRPr="00036F66" w:rsidDel="00E305CE">
          <w:rPr>
            <w:rFonts w:ascii="Times New Roman" w:hAnsi="Times New Roman" w:cs="Times New Roman"/>
            <w:sz w:val="24"/>
            <w:szCs w:val="24"/>
          </w:rPr>
        </w:r>
        <w:r w:rsidR="00EA7B8C" w:rsidRPr="00036F66" w:rsidDel="00E305CE">
          <w:rPr>
            <w:rFonts w:ascii="Times New Roman" w:hAnsi="Times New Roman" w:cs="Times New Roman"/>
            <w:sz w:val="24"/>
            <w:szCs w:val="24"/>
          </w:rPr>
          <w:fldChar w:fldCharType="separate"/>
        </w:r>
        <w:r w:rsidR="00654B15" w:rsidRPr="00036F66" w:rsidDel="00E305CE">
          <w:rPr>
            <w:rFonts w:ascii="Times New Roman" w:hAnsi="Times New Roman" w:cs="Times New Roman"/>
            <w:i/>
            <w:sz w:val="24"/>
            <w:szCs w:val="24"/>
          </w:rPr>
          <w:delText xml:space="preserve">Table </w:delText>
        </w:r>
        <w:r w:rsidR="00654B15" w:rsidRPr="00036F66" w:rsidDel="00E305CE">
          <w:rPr>
            <w:rFonts w:ascii="Times New Roman" w:hAnsi="Times New Roman" w:cs="Times New Roman"/>
            <w:i/>
            <w:noProof/>
            <w:sz w:val="24"/>
            <w:szCs w:val="24"/>
          </w:rPr>
          <w:delText>4</w:delText>
        </w:r>
        <w:r w:rsidR="00EA7B8C" w:rsidRPr="00036F66" w:rsidDel="00E305CE">
          <w:rPr>
            <w:rFonts w:ascii="Times New Roman" w:hAnsi="Times New Roman" w:cs="Times New Roman"/>
            <w:sz w:val="24"/>
            <w:szCs w:val="24"/>
          </w:rPr>
          <w:fldChar w:fldCharType="end"/>
        </w:r>
      </w:del>
      <w:r w:rsidR="004161BB" w:rsidRPr="00036F66">
        <w:rPr>
          <w:rFonts w:ascii="Times New Roman" w:hAnsi="Times New Roman" w:cs="Times New Roman"/>
          <w:sz w:val="24"/>
          <w:szCs w:val="24"/>
        </w:rPr>
        <w:t>),</w:t>
      </w:r>
      <w:r w:rsidRPr="00036F66">
        <w:rPr>
          <w:rFonts w:ascii="Times New Roman" w:hAnsi="Times New Roman" w:cs="Times New Roman"/>
          <w:sz w:val="24"/>
          <w:szCs w:val="24"/>
        </w:rPr>
        <w:t xml:space="preserve"> included </w:t>
      </w:r>
      <w:r w:rsidR="00B57608" w:rsidRPr="00036F66">
        <w:rPr>
          <w:rFonts w:ascii="Times New Roman" w:hAnsi="Times New Roman" w:cs="Times New Roman"/>
          <w:sz w:val="24"/>
          <w:szCs w:val="24"/>
        </w:rPr>
        <w:t>transient individual variation in growth rates</w:t>
      </w:r>
      <w:r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3C21A0" w:rsidRPr="00036F66">
        <w:rPr>
          <w:rFonts w:ascii="Times New Roman" w:hAnsi="Times New Roman" w:cs="Times New Roman"/>
          <w:sz w:val="24"/>
          <w:szCs w:val="24"/>
        </w:rPr>
        <w:fldChar w:fldCharType="begin"/>
      </w:r>
      <w:r w:rsidR="003C21A0" w:rsidRPr="00036F66">
        <w:rPr>
          <w:rFonts w:ascii="Times New Roman" w:hAnsi="Times New Roman" w:cs="Times New Roman"/>
          <w:sz w:val="24"/>
          <w:szCs w:val="24"/>
        </w:rPr>
        <w:instrText xml:space="preserve"> REF _Ref410371233 \h </w:instrText>
      </w:r>
      <w:r w:rsidR="00841322" w:rsidRPr="00036F66">
        <w:rPr>
          <w:rFonts w:ascii="Times New Roman" w:hAnsi="Times New Roman" w:cs="Times New Roman"/>
          <w:sz w:val="24"/>
          <w:szCs w:val="24"/>
        </w:rPr>
        <w:instrText xml:space="preserve"> \* MERGEFORMAT </w:instrText>
      </w:r>
      <w:r w:rsidR="003C21A0" w:rsidRPr="00036F66">
        <w:rPr>
          <w:rFonts w:ascii="Times New Roman" w:hAnsi="Times New Roman" w:cs="Times New Roman"/>
          <w:sz w:val="24"/>
          <w:szCs w:val="24"/>
        </w:rPr>
      </w:r>
      <w:r w:rsidR="003C21A0"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3</w:t>
      </w:r>
      <w:r w:rsidR="003C21A0"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004F51AC" w:rsidRPr="00036F66">
        <w:rPr>
          <w:rFonts w:ascii="Times New Roman" w:hAnsi="Times New Roman" w:cs="Times New Roman"/>
          <w:sz w:val="24"/>
          <w:szCs w:val="24"/>
        </w:rPr>
        <w:t xml:space="preserve">In this model, the standard deviation </w:t>
      </w:r>
      <w:r w:rsidR="005C011F" w:rsidRPr="00036F66">
        <w:rPr>
          <w:rFonts w:ascii="Times New Roman" w:hAnsi="Times New Roman" w:cs="Times New Roman"/>
          <w:sz w:val="24"/>
          <w:szCs w:val="24"/>
        </w:rPr>
        <w:t xml:space="preserve">in log-space </w:t>
      </w:r>
      <w:r w:rsidR="004F51AC" w:rsidRPr="00036F66">
        <w:rPr>
          <w:rFonts w:ascii="Times New Roman" w:hAnsi="Times New Roman" w:cs="Times New Roman"/>
          <w:sz w:val="24"/>
          <w:szCs w:val="24"/>
        </w:rPr>
        <w:t xml:space="preserve">of </w:t>
      </w:r>
      <w:r w:rsidR="00B57608" w:rsidRPr="00036F66">
        <w:rPr>
          <w:rFonts w:ascii="Times New Roman" w:hAnsi="Times New Roman" w:cs="Times New Roman"/>
          <w:sz w:val="24"/>
          <w:szCs w:val="24"/>
        </w:rPr>
        <w:t>tra</w:t>
      </w:r>
      <w:r w:rsidR="00086280" w:rsidRPr="00036F66">
        <w:rPr>
          <w:rFonts w:ascii="Times New Roman" w:hAnsi="Times New Roman" w:cs="Times New Roman"/>
          <w:sz w:val="24"/>
          <w:szCs w:val="24"/>
        </w:rPr>
        <w:t>n</w:t>
      </w:r>
      <w:r w:rsidR="00B57608" w:rsidRPr="00036F66">
        <w:rPr>
          <w:rFonts w:ascii="Times New Roman" w:hAnsi="Times New Roman" w:cs="Times New Roman"/>
          <w:sz w:val="24"/>
          <w:szCs w:val="24"/>
        </w:rPr>
        <w:t xml:space="preserve">sient </w:t>
      </w:r>
      <w:r w:rsidR="004F51AC" w:rsidRPr="00036F66">
        <w:rPr>
          <w:rFonts w:ascii="Times New Roman" w:hAnsi="Times New Roman" w:cs="Times New Roman"/>
          <w:sz w:val="24"/>
          <w:szCs w:val="24"/>
        </w:rPr>
        <w:t xml:space="preserve">variation </w:t>
      </w:r>
      <w:r w:rsidR="00402E5D" w:rsidRPr="00036F66">
        <w:rPr>
          <w:rFonts w:ascii="Times New Roman" w:hAnsi="Times New Roman" w:cs="Times New Roman"/>
          <w:sz w:val="24"/>
          <w:szCs w:val="24"/>
        </w:rPr>
        <w:t>(</w:t>
      </w:r>
      <w:proofErr w:type="spellStart"/>
      <w:r w:rsidR="00402E5D" w:rsidRPr="00036F66">
        <w:rPr>
          <w:rFonts w:ascii="Times New Roman" w:hAnsi="Times New Roman" w:cs="Times New Roman"/>
          <w:i/>
          <w:sz w:val="24"/>
          <w:szCs w:val="24"/>
        </w:rPr>
        <w:t>σ</w:t>
      </w:r>
      <w:r w:rsidR="00402E5D" w:rsidRPr="00036F66">
        <w:rPr>
          <w:rFonts w:ascii="Times New Roman" w:hAnsi="Times New Roman" w:cs="Times New Roman"/>
          <w:i/>
          <w:sz w:val="24"/>
          <w:szCs w:val="24"/>
          <w:vertAlign w:val="subscript"/>
        </w:rPr>
        <w:t>z</w:t>
      </w:r>
      <w:proofErr w:type="spellEnd"/>
      <w:r w:rsidR="00402E5D"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was </w:t>
      </w:r>
      <w:r w:rsidR="00086280" w:rsidRPr="00036F66">
        <w:rPr>
          <w:rFonts w:ascii="Times New Roman" w:hAnsi="Times New Roman" w:cs="Times New Roman"/>
          <w:sz w:val="24"/>
          <w:szCs w:val="24"/>
        </w:rPr>
        <w:t>0.632</w:t>
      </w:r>
      <w:r w:rsidR="005C011F"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representing a </w:t>
      </w:r>
      <w:r w:rsidR="00086280" w:rsidRPr="00036F66">
        <w:rPr>
          <w:rFonts w:ascii="Times New Roman" w:hAnsi="Times New Roman" w:cs="Times New Roman"/>
          <w:sz w:val="24"/>
          <w:szCs w:val="24"/>
        </w:rPr>
        <w:t xml:space="preserve">70% coefficient of variation </w:t>
      </w:r>
      <w:r w:rsidR="004F51AC" w:rsidRPr="00036F66">
        <w:rPr>
          <w:rFonts w:ascii="Times New Roman" w:hAnsi="Times New Roman" w:cs="Times New Roman"/>
          <w:sz w:val="24"/>
          <w:szCs w:val="24"/>
        </w:rPr>
        <w:t xml:space="preserve">in </w:t>
      </w:r>
      <w:r w:rsidR="00086280" w:rsidRPr="00036F66">
        <w:rPr>
          <w:rFonts w:ascii="Times New Roman" w:hAnsi="Times New Roman" w:cs="Times New Roman"/>
          <w:sz w:val="24"/>
          <w:szCs w:val="24"/>
        </w:rPr>
        <w:t xml:space="preserve">transient </w:t>
      </w:r>
      <w:r w:rsidR="004F51AC" w:rsidRPr="00036F66">
        <w:rPr>
          <w:rFonts w:ascii="Times New Roman" w:hAnsi="Times New Roman" w:cs="Times New Roman"/>
          <w:sz w:val="24"/>
          <w:szCs w:val="24"/>
        </w:rPr>
        <w:t xml:space="preserve">growth rates for each individual in each </w:t>
      </w:r>
      <w:r w:rsidR="00086280" w:rsidRPr="00036F66">
        <w:rPr>
          <w:rFonts w:ascii="Times New Roman" w:hAnsi="Times New Roman" w:cs="Times New Roman"/>
          <w:sz w:val="24"/>
          <w:szCs w:val="24"/>
        </w:rPr>
        <w:t>week</w:t>
      </w:r>
      <w:r w:rsidR="004F51AC" w:rsidRPr="00036F66">
        <w:rPr>
          <w:rFonts w:ascii="Times New Roman" w:hAnsi="Times New Roman" w:cs="Times New Roman"/>
          <w:sz w:val="24"/>
          <w:szCs w:val="24"/>
        </w:rPr>
        <w:t xml:space="preserve">.  </w:t>
      </w:r>
      <w:r w:rsidRPr="00036F66">
        <w:rPr>
          <w:rFonts w:ascii="Times New Roman" w:hAnsi="Times New Roman" w:cs="Times New Roman"/>
          <w:sz w:val="24"/>
          <w:szCs w:val="24"/>
        </w:rPr>
        <w:t>This model produced a tighter fit than the model described above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_Ref410371236 \h </w:instrText>
      </w:r>
      <w:r w:rsidR="00841322" w:rsidRPr="00036F66">
        <w:rPr>
          <w:rFonts w:ascii="Times New Roman" w:hAnsi="Times New Roman" w:cs="Times New Roman"/>
          <w:sz w:val="24"/>
          <w:szCs w:val="24"/>
        </w:rPr>
        <w:instrText xml:space="preserve">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4</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The distribution of </w:t>
      </w:r>
      <w:r w:rsidR="00502F46" w:rsidRPr="00036F66">
        <w:rPr>
          <w:rFonts w:ascii="Times New Roman" w:hAnsi="Times New Roman" w:cs="Times New Roman"/>
          <w:sz w:val="24"/>
          <w:szCs w:val="24"/>
        </w:rPr>
        <w:t>residuals</w:t>
      </w:r>
      <w:r w:rsidR="00875E7E" w:rsidRPr="00036F66">
        <w:rPr>
          <w:rFonts w:ascii="Times New Roman" w:hAnsi="Times New Roman" w:cs="Times New Roman"/>
          <w:sz w:val="24"/>
          <w:szCs w:val="24"/>
        </w:rPr>
        <w:t xml:space="preserve"> for each individual at tagging and recapture</w:t>
      </w:r>
      <w:r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are approximately uncorrelated, with the exception of a few males that are either smaller than expected at tagging and larger than expect</w:t>
      </w:r>
      <w:r w:rsidR="00D96D72">
        <w:rPr>
          <w:rFonts w:ascii="Times New Roman" w:hAnsi="Times New Roman" w:cs="Times New Roman"/>
          <w:sz w:val="24"/>
          <w:szCs w:val="24"/>
        </w:rPr>
        <w:t xml:space="preserve">ed at </w:t>
      </w:r>
      <w:proofErr w:type="spellStart"/>
      <w:r w:rsidR="00D96D72">
        <w:rPr>
          <w:rFonts w:ascii="Times New Roman" w:hAnsi="Times New Roman" w:cs="Times New Roman"/>
          <w:sz w:val="24"/>
          <w:szCs w:val="24"/>
        </w:rPr>
        <w:t>resighting</w:t>
      </w:r>
      <w:proofErr w:type="spellEnd"/>
      <w:r w:rsidR="00D96D72">
        <w:rPr>
          <w:rFonts w:ascii="Times New Roman" w:hAnsi="Times New Roman" w:cs="Times New Roman"/>
          <w:sz w:val="24"/>
          <w:szCs w:val="24"/>
        </w:rPr>
        <w:t xml:space="preserve"> (or vice versa, </w:t>
      </w:r>
      <w:r w:rsidR="00502F46" w:rsidRPr="00036F66">
        <w:rPr>
          <w:rFonts w:ascii="Times New Roman" w:hAnsi="Times New Roman" w:cs="Times New Roman"/>
          <w:sz w:val="24"/>
          <w:szCs w:val="24"/>
        </w:rPr>
        <w:fldChar w:fldCharType="begin"/>
      </w:r>
      <w:r w:rsidR="00502F46" w:rsidRPr="00036F66">
        <w:rPr>
          <w:rFonts w:ascii="Times New Roman" w:hAnsi="Times New Roman" w:cs="Times New Roman"/>
          <w:sz w:val="24"/>
          <w:szCs w:val="24"/>
        </w:rPr>
        <w:instrText xml:space="preserve"> REF _Ref410371236 \h </w:instrText>
      </w:r>
      <w:r w:rsidR="00E820A6" w:rsidRPr="00036F66">
        <w:rPr>
          <w:rFonts w:ascii="Times New Roman" w:hAnsi="Times New Roman" w:cs="Times New Roman"/>
          <w:sz w:val="24"/>
          <w:szCs w:val="24"/>
        </w:rPr>
        <w:instrText xml:space="preserve"> \* MERGEFORMAT </w:instrText>
      </w:r>
      <w:r w:rsidR="00502F46" w:rsidRPr="00036F66">
        <w:rPr>
          <w:rFonts w:ascii="Times New Roman" w:hAnsi="Times New Roman" w:cs="Times New Roman"/>
          <w:sz w:val="24"/>
          <w:szCs w:val="24"/>
        </w:rPr>
      </w:r>
      <w:r w:rsidR="00502F46"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Figure </w:t>
      </w:r>
      <w:r w:rsidR="00C62A92" w:rsidRPr="00036F66">
        <w:rPr>
          <w:rFonts w:ascii="Times New Roman" w:hAnsi="Times New Roman" w:cs="Times New Roman"/>
          <w:noProof/>
          <w:sz w:val="24"/>
          <w:szCs w:val="24"/>
        </w:rPr>
        <w:t>4</w:t>
      </w:r>
      <w:r w:rsidR="00502F4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000B36C1" w:rsidRPr="00036F66">
        <w:rPr>
          <w:rFonts w:ascii="Times New Roman" w:hAnsi="Times New Roman" w:cs="Times New Roman"/>
          <w:sz w:val="24"/>
          <w:szCs w:val="24"/>
        </w:rPr>
        <w:t xml:space="preserve">  Values for most estimated parameters were similar to those estimated in the model without the inclusion of any random-effects, however, the estimated </w:t>
      </w:r>
      <w:r w:rsidR="00FC4B72" w:rsidRPr="00036F66">
        <w:rPr>
          <w:rFonts w:ascii="Times New Roman" w:hAnsi="Times New Roman" w:cs="Times New Roman"/>
          <w:sz w:val="24"/>
          <w:szCs w:val="24"/>
        </w:rPr>
        <w:t>c.v.</w:t>
      </w:r>
      <w:r w:rsidR="000B36C1"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of residual errors </w:t>
      </w:r>
      <w:r w:rsidR="000B36C1" w:rsidRPr="00036F66">
        <w:rPr>
          <w:rFonts w:ascii="Times New Roman" w:hAnsi="Times New Roman" w:cs="Times New Roman"/>
          <w:sz w:val="24"/>
          <w:szCs w:val="24"/>
        </w:rPr>
        <w:t xml:space="preserve">is lower </w:t>
      </w:r>
      <w:r w:rsidR="00437753" w:rsidRPr="00036F66">
        <w:rPr>
          <w:rFonts w:ascii="Times New Roman" w:hAnsi="Times New Roman" w:cs="Times New Roman"/>
          <w:sz w:val="24"/>
          <w:szCs w:val="24"/>
        </w:rPr>
        <w:t xml:space="preserve">(AIC-selected model: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2B6CD6" w:rsidRPr="00036F66">
        <w:rPr>
          <w:rFonts w:ascii="Times New Roman" w:hAnsi="Times New Roman" w:cs="Times New Roman"/>
          <w:sz w:val="24"/>
          <w:szCs w:val="24"/>
        </w:rPr>
        <w:t>=0.05</w:t>
      </w:r>
      <w:r w:rsidR="00793629" w:rsidRPr="00036F66">
        <w:rPr>
          <w:rFonts w:ascii="Times New Roman" w:hAnsi="Times New Roman" w:cs="Times New Roman"/>
          <w:sz w:val="24"/>
          <w:szCs w:val="24"/>
        </w:rPr>
        <w:t xml:space="preserve"> vs.</w:t>
      </w:r>
      <w:r w:rsidR="002B6CD6" w:rsidRPr="00036F66">
        <w:rPr>
          <w:rFonts w:ascii="Times New Roman" w:hAnsi="Times New Roman" w:cs="Times New Roman"/>
          <w:sz w:val="24"/>
          <w:szCs w:val="24"/>
        </w:rPr>
        <w:t xml:space="preserve"> m</w:t>
      </w:r>
      <w:r w:rsidR="00437753" w:rsidRPr="00036F66">
        <w:rPr>
          <w:rFonts w:ascii="Times New Roman" w:hAnsi="Times New Roman" w:cs="Times New Roman"/>
          <w:sz w:val="24"/>
          <w:szCs w:val="24"/>
        </w:rPr>
        <w:t xml:space="preserve">odel without random effects: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437753" w:rsidRPr="00036F66">
        <w:rPr>
          <w:rFonts w:ascii="Times New Roman" w:hAnsi="Times New Roman" w:cs="Times New Roman"/>
          <w:sz w:val="24"/>
          <w:szCs w:val="24"/>
        </w:rPr>
        <w:t xml:space="preserve"> = 0.102) </w:t>
      </w:r>
      <w:r w:rsidR="000B36C1" w:rsidRPr="00036F66">
        <w:rPr>
          <w:rFonts w:ascii="Times New Roman" w:hAnsi="Times New Roman" w:cs="Times New Roman"/>
          <w:sz w:val="24"/>
          <w:szCs w:val="24"/>
        </w:rPr>
        <w:t xml:space="preserve">as </w:t>
      </w:r>
      <w:r w:rsidR="00252E62" w:rsidRPr="00036F66">
        <w:rPr>
          <w:rFonts w:ascii="Times New Roman" w:hAnsi="Times New Roman" w:cs="Times New Roman"/>
          <w:sz w:val="24"/>
          <w:szCs w:val="24"/>
        </w:rPr>
        <w:t xml:space="preserve">over half </w:t>
      </w:r>
      <w:r w:rsidR="000B36C1" w:rsidRPr="00036F66">
        <w:rPr>
          <w:rFonts w:ascii="Times New Roman" w:hAnsi="Times New Roman" w:cs="Times New Roman"/>
          <w:sz w:val="24"/>
          <w:szCs w:val="24"/>
        </w:rPr>
        <w:t>of the variability is apportioned into the time-varying individual variation (</w:t>
      </w:r>
      <w:proofErr w:type="spellStart"/>
      <w:r w:rsidR="000B36C1" w:rsidRPr="00036F66">
        <w:rPr>
          <w:rFonts w:ascii="Times New Roman" w:hAnsi="Times New Roman" w:cs="Times New Roman"/>
          <w:i/>
          <w:sz w:val="24"/>
          <w:szCs w:val="24"/>
        </w:rPr>
        <w:t>σ</w:t>
      </w:r>
      <w:r w:rsidR="000B36C1" w:rsidRPr="00036F66">
        <w:rPr>
          <w:rFonts w:ascii="Times New Roman" w:hAnsi="Times New Roman" w:cs="Times New Roman"/>
          <w:i/>
          <w:sz w:val="24"/>
          <w:szCs w:val="24"/>
          <w:vertAlign w:val="subscript"/>
        </w:rPr>
        <w:t>z</w:t>
      </w:r>
      <w:proofErr w:type="spellEnd"/>
      <w:r w:rsidR="000B36C1" w:rsidRPr="00036F66">
        <w:rPr>
          <w:rFonts w:ascii="Times New Roman" w:hAnsi="Times New Roman" w:cs="Times New Roman"/>
          <w:sz w:val="24"/>
          <w:szCs w:val="24"/>
        </w:rPr>
        <w:t>,</w:t>
      </w:r>
      <w:ins w:id="140" w:author="darcy" w:date="2015-05-14T06:20:00Z">
        <w:r w:rsidR="00E305CE">
          <w:rPr>
            <w:rFonts w:ascii="Times New Roman" w:hAnsi="Times New Roman" w:cs="Times New Roman"/>
            <w:sz w:val="24"/>
            <w:szCs w:val="24"/>
          </w:rPr>
          <w:t xml:space="preserve"> Table 5</w:t>
        </w:r>
      </w:ins>
      <w:del w:id="141" w:author="darcy" w:date="2015-05-14T06:20:00Z">
        <w:r w:rsidR="004772DD" w:rsidRPr="00036F66" w:rsidDel="00E305CE">
          <w:rPr>
            <w:rFonts w:ascii="Times New Roman" w:hAnsi="Times New Roman" w:cs="Times New Roman"/>
            <w:sz w:val="24"/>
            <w:szCs w:val="24"/>
          </w:rPr>
          <w:delText xml:space="preserve"> </w:delText>
        </w:r>
        <w:r w:rsidR="004772DD" w:rsidRPr="00036F66" w:rsidDel="00E305CE">
          <w:rPr>
            <w:rFonts w:ascii="Times New Roman" w:hAnsi="Times New Roman" w:cs="Times New Roman"/>
            <w:sz w:val="24"/>
            <w:szCs w:val="24"/>
          </w:rPr>
          <w:fldChar w:fldCharType="begin"/>
        </w:r>
        <w:r w:rsidR="004772DD" w:rsidRPr="00036F66" w:rsidDel="00E305CE">
          <w:rPr>
            <w:rFonts w:ascii="Times New Roman" w:hAnsi="Times New Roman" w:cs="Times New Roman"/>
            <w:sz w:val="24"/>
            <w:szCs w:val="24"/>
          </w:rPr>
          <w:delInstrText xml:space="preserve"> REF _Ref411934431 \h </w:delInstrText>
        </w:r>
        <w:r w:rsidR="00E820A6" w:rsidRPr="00036F66" w:rsidDel="00E305CE">
          <w:rPr>
            <w:rFonts w:ascii="Times New Roman" w:hAnsi="Times New Roman" w:cs="Times New Roman"/>
            <w:sz w:val="24"/>
            <w:szCs w:val="24"/>
          </w:rPr>
          <w:delInstrText xml:space="preserve"> \* MERGEFORMAT </w:delInstrText>
        </w:r>
        <w:r w:rsidR="004772DD" w:rsidRPr="00036F66" w:rsidDel="00E305CE">
          <w:rPr>
            <w:rFonts w:ascii="Times New Roman" w:hAnsi="Times New Roman" w:cs="Times New Roman"/>
            <w:sz w:val="24"/>
            <w:szCs w:val="24"/>
          </w:rPr>
        </w:r>
        <w:r w:rsidR="004772DD" w:rsidRPr="00036F66" w:rsidDel="00E305CE">
          <w:rPr>
            <w:rFonts w:ascii="Times New Roman" w:hAnsi="Times New Roman" w:cs="Times New Roman"/>
            <w:sz w:val="24"/>
            <w:szCs w:val="24"/>
          </w:rPr>
          <w:fldChar w:fldCharType="separate"/>
        </w:r>
        <w:r w:rsidR="00C62A92" w:rsidRPr="00036F66" w:rsidDel="00E305CE">
          <w:rPr>
            <w:rFonts w:ascii="Times New Roman" w:hAnsi="Times New Roman" w:cs="Times New Roman"/>
            <w:sz w:val="24"/>
            <w:szCs w:val="24"/>
          </w:rPr>
          <w:delText xml:space="preserve">Table </w:delText>
        </w:r>
        <w:r w:rsidR="00C62A92" w:rsidRPr="00036F66" w:rsidDel="00E305CE">
          <w:rPr>
            <w:rFonts w:ascii="Times New Roman" w:hAnsi="Times New Roman" w:cs="Times New Roman"/>
            <w:noProof/>
            <w:sz w:val="24"/>
            <w:szCs w:val="24"/>
          </w:rPr>
          <w:delText>4</w:delText>
        </w:r>
        <w:r w:rsidR="004772DD" w:rsidRPr="00036F66" w:rsidDel="00E305CE">
          <w:rPr>
            <w:rFonts w:ascii="Times New Roman" w:hAnsi="Times New Roman" w:cs="Times New Roman"/>
            <w:sz w:val="24"/>
            <w:szCs w:val="24"/>
          </w:rPr>
          <w:fldChar w:fldCharType="end"/>
        </w:r>
      </w:del>
      <w:r w:rsidR="000B36C1" w:rsidRPr="00036F66">
        <w:rPr>
          <w:rFonts w:ascii="Times New Roman" w:hAnsi="Times New Roman" w:cs="Times New Roman"/>
          <w:sz w:val="24"/>
          <w:szCs w:val="24"/>
        </w:rPr>
        <w:t>).</w:t>
      </w:r>
    </w:p>
    <w:p w14:paraId="24DA6132" w14:textId="5C547F22" w:rsidR="00DB3AA7" w:rsidRDefault="00E81544" w:rsidP="00E76CE4">
      <w:pPr>
        <w:spacing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The model that included </w:t>
      </w:r>
      <w:r w:rsidR="00437753" w:rsidRPr="00036F66">
        <w:rPr>
          <w:rFonts w:ascii="Times New Roman" w:hAnsi="Times New Roman" w:cs="Times New Roman"/>
          <w:sz w:val="24"/>
          <w:szCs w:val="24"/>
        </w:rPr>
        <w:t xml:space="preserve">both persistent and transient </w:t>
      </w:r>
      <w:r w:rsidRPr="00036F66">
        <w:rPr>
          <w:rFonts w:ascii="Times New Roman" w:hAnsi="Times New Roman" w:cs="Times New Roman"/>
          <w:sz w:val="24"/>
          <w:szCs w:val="24"/>
        </w:rPr>
        <w:t>variation in indiv</w:t>
      </w:r>
      <w:r w:rsidR="00C05804" w:rsidRPr="00036F66">
        <w:rPr>
          <w:rFonts w:ascii="Times New Roman" w:hAnsi="Times New Roman" w:cs="Times New Roman"/>
          <w:sz w:val="24"/>
          <w:szCs w:val="24"/>
        </w:rPr>
        <w:t>id</w:t>
      </w:r>
      <w:r w:rsidRPr="00036F66">
        <w:rPr>
          <w:rFonts w:ascii="Times New Roman" w:hAnsi="Times New Roman" w:cs="Times New Roman"/>
          <w:sz w:val="24"/>
          <w:szCs w:val="24"/>
        </w:rPr>
        <w:t>ual growth rates (</w:t>
      </w:r>
      <w:proofErr w:type="spellStart"/>
      <w:r w:rsidR="004966B2" w:rsidRPr="00036F66">
        <w:rPr>
          <w:rFonts w:ascii="Times New Roman" w:hAnsi="Times New Roman" w:cs="Times New Roman"/>
          <w:i/>
          <w:sz w:val="24"/>
          <w:szCs w:val="24"/>
        </w:rPr>
        <w:t>k</w:t>
      </w:r>
      <w:r w:rsidR="004966B2" w:rsidRPr="00036F66">
        <w:rPr>
          <w:rFonts w:ascii="Times New Roman" w:hAnsi="Times New Roman" w:cs="Times New Roman"/>
          <w:i/>
          <w:sz w:val="24"/>
          <w:szCs w:val="24"/>
          <w:vertAlign w:val="subscript"/>
        </w:rPr>
        <w:t>s</w:t>
      </w:r>
      <w:proofErr w:type="gramStart"/>
      <w:r w:rsidR="004966B2" w:rsidRPr="00036F66">
        <w:rPr>
          <w:rFonts w:ascii="Times New Roman" w:hAnsi="Times New Roman" w:cs="Times New Roman"/>
          <w:i/>
          <w:sz w:val="24"/>
          <w:szCs w:val="24"/>
          <w:vertAlign w:val="subscript"/>
        </w:rPr>
        <w:t>,i</w:t>
      </w:r>
      <w:proofErr w:type="spellEnd"/>
      <w:proofErr w:type="gramEnd"/>
      <w:r w:rsidR="00E43D98" w:rsidRPr="00036F66">
        <w:rPr>
          <w:rFonts w:ascii="Times New Roman" w:hAnsi="Times New Roman" w:cs="Times New Roman"/>
          <w:i/>
          <w:sz w:val="24"/>
          <w:szCs w:val="24"/>
          <w:vertAlign w:val="subscript"/>
        </w:rPr>
        <w:t xml:space="preserve"> </w:t>
      </w:r>
      <w:r w:rsidR="00E43D98"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resulted in no decrease in marginal likelihood, and hence was deemed to not be parsimonious by AIC.</w:t>
      </w:r>
      <w:r w:rsidR="00437753" w:rsidRPr="00036F66">
        <w:rPr>
          <w:rFonts w:ascii="Times New Roman" w:hAnsi="Times New Roman" w:cs="Times New Roman"/>
          <w:sz w:val="24"/>
          <w:szCs w:val="24"/>
        </w:rPr>
        <w:t xml:space="preserve">  This occurred because the maximum likelihood estimate of the magnitude of persistent variation (</w:t>
      </w:r>
      <w:proofErr w:type="spellStart"/>
      <w:r w:rsidR="00437753" w:rsidRPr="00036F66">
        <w:rPr>
          <w:rFonts w:ascii="Times New Roman" w:hAnsi="Times New Roman" w:cs="Times New Roman"/>
          <w:i/>
          <w:sz w:val="24"/>
          <w:szCs w:val="24"/>
        </w:rPr>
        <w:t>σ</w:t>
      </w:r>
      <w:r w:rsidR="00437753" w:rsidRPr="00036F66">
        <w:rPr>
          <w:rFonts w:ascii="Times New Roman" w:hAnsi="Times New Roman" w:cs="Times New Roman"/>
          <w:i/>
          <w:sz w:val="24"/>
          <w:szCs w:val="24"/>
          <w:vertAlign w:val="subscript"/>
        </w:rPr>
        <w:t>k</w:t>
      </w:r>
      <w:proofErr w:type="gramStart"/>
      <w:r w:rsidR="00B023DD" w:rsidRPr="00036F66">
        <w:rPr>
          <w:rFonts w:ascii="Times New Roman" w:hAnsi="Times New Roman" w:cs="Times New Roman"/>
          <w:i/>
          <w:sz w:val="24"/>
          <w:szCs w:val="24"/>
          <w:vertAlign w:val="subscript"/>
        </w:rPr>
        <w:t>,s</w:t>
      </w:r>
      <w:proofErr w:type="spellEnd"/>
      <w:proofErr w:type="gramEnd"/>
      <w:r w:rsidR="00437753" w:rsidRPr="00036F66">
        <w:rPr>
          <w:rFonts w:ascii="Times New Roman" w:hAnsi="Times New Roman" w:cs="Times New Roman"/>
          <w:sz w:val="24"/>
          <w:szCs w:val="24"/>
        </w:rPr>
        <w:t>) a</w:t>
      </w:r>
      <w:r w:rsidR="00036F66">
        <w:rPr>
          <w:rFonts w:ascii="Times New Roman" w:hAnsi="Times New Roman" w:cs="Times New Roman"/>
          <w:sz w:val="24"/>
          <w:szCs w:val="24"/>
        </w:rPr>
        <w:t>pproached zero for both sexes.</w:t>
      </w:r>
    </w:p>
    <w:p w14:paraId="47ECA3CB" w14:textId="67681CB3" w:rsidR="00036F66" w:rsidRPr="00036F66" w:rsidDel="00C95CAD" w:rsidRDefault="00036F66">
      <w:pPr>
        <w:spacing w:line="480" w:lineRule="auto"/>
        <w:rPr>
          <w:del w:id="142" w:author="darcy" w:date="2015-05-13T11:16:00Z"/>
          <w:rFonts w:ascii="Times New Roman" w:hAnsi="Times New Roman" w:cs="Times New Roman"/>
          <w:sz w:val="24"/>
          <w:szCs w:val="24"/>
        </w:rPr>
        <w:pPrChange w:id="143" w:author="darcy" w:date="2015-05-13T11:16:00Z">
          <w:pPr>
            <w:spacing w:line="480" w:lineRule="auto"/>
            <w:ind w:firstLine="720"/>
          </w:pPr>
        </w:pPrChange>
      </w:pPr>
    </w:p>
    <w:p w14:paraId="7A64681C" w14:textId="1BFD9E70" w:rsidR="00A12832" w:rsidRPr="00036F66" w:rsidDel="00C95CAD" w:rsidRDefault="002F7FA1" w:rsidP="00E76CE4">
      <w:pPr>
        <w:pStyle w:val="Heading2"/>
        <w:widowControl/>
        <w:tabs>
          <w:tab w:val="left" w:pos="360"/>
          <w:tab w:val="left" w:pos="8640"/>
        </w:tabs>
        <w:spacing w:before="0" w:after="0" w:line="480" w:lineRule="auto"/>
        <w:rPr>
          <w:del w:id="144" w:author="darcy" w:date="2015-05-13T11:16:00Z"/>
          <w:rFonts w:ascii="Times New Roman" w:hAnsi="Times New Roman" w:cs="Times New Roman"/>
          <w:noProof w:val="0"/>
          <w:sz w:val="24"/>
          <w:szCs w:val="24"/>
        </w:rPr>
      </w:pPr>
      <w:del w:id="145" w:author="darcy" w:date="2015-05-13T11:16:00Z">
        <w:r w:rsidRPr="00036F66" w:rsidDel="00C95CAD">
          <w:rPr>
            <w:rFonts w:ascii="Times New Roman" w:hAnsi="Times New Roman" w:cs="Times New Roman"/>
            <w:noProof w:val="0"/>
            <w:sz w:val="24"/>
            <w:szCs w:val="24"/>
          </w:rPr>
          <w:delText>3.</w:delText>
        </w:r>
        <w:r w:rsidR="001E733D" w:rsidRPr="00036F66" w:rsidDel="00C95CAD">
          <w:rPr>
            <w:rFonts w:ascii="Times New Roman" w:hAnsi="Times New Roman" w:cs="Times New Roman"/>
            <w:noProof w:val="0"/>
            <w:sz w:val="24"/>
            <w:szCs w:val="24"/>
          </w:rPr>
          <w:delText>2</w:delText>
        </w:r>
        <w:r w:rsidRPr="00036F66" w:rsidDel="00C95CAD">
          <w:rPr>
            <w:rFonts w:ascii="Times New Roman" w:hAnsi="Times New Roman" w:cs="Times New Roman"/>
            <w:noProof w:val="0"/>
            <w:sz w:val="24"/>
            <w:szCs w:val="24"/>
          </w:rPr>
          <w:delText xml:space="preserve"> </w:delText>
        </w:r>
        <w:r w:rsidR="00A12832" w:rsidRPr="00036F66" w:rsidDel="00C95CAD">
          <w:rPr>
            <w:rFonts w:ascii="Times New Roman" w:hAnsi="Times New Roman" w:cs="Times New Roman"/>
            <w:noProof w:val="0"/>
            <w:sz w:val="24"/>
            <w:szCs w:val="24"/>
          </w:rPr>
          <w:delText>Simulation</w:delText>
        </w:r>
      </w:del>
    </w:p>
    <w:p w14:paraId="78FAECE2" w14:textId="5B8E3175" w:rsidR="00A12832" w:rsidRPr="00036F66" w:rsidDel="00C95CAD" w:rsidRDefault="001F0484" w:rsidP="00E76CE4">
      <w:pPr>
        <w:tabs>
          <w:tab w:val="left" w:pos="360"/>
          <w:tab w:val="left" w:pos="720"/>
          <w:tab w:val="left" w:pos="8640"/>
        </w:tabs>
        <w:spacing w:after="0" w:line="480" w:lineRule="auto"/>
        <w:rPr>
          <w:del w:id="146" w:author="darcy" w:date="2015-05-13T11:16:00Z"/>
          <w:rFonts w:ascii="Times New Roman" w:hAnsi="Times New Roman" w:cs="Times New Roman"/>
          <w:sz w:val="24"/>
          <w:szCs w:val="24"/>
        </w:rPr>
      </w:pPr>
      <w:del w:id="147" w:author="darcy" w:date="2015-05-13T11:16:00Z">
        <w:r w:rsidRPr="00036F66" w:rsidDel="00C95CAD">
          <w:rPr>
            <w:rFonts w:ascii="Times New Roman" w:hAnsi="Times New Roman" w:cs="Times New Roman"/>
            <w:sz w:val="24"/>
            <w:szCs w:val="24"/>
          </w:rPr>
          <w:tab/>
          <w:delText>In the simulation study</w:delText>
        </w:r>
        <w:r w:rsidR="000E4D84" w:rsidRPr="00036F66" w:rsidDel="00C95CAD">
          <w:rPr>
            <w:rFonts w:ascii="Times New Roman" w:hAnsi="Times New Roman" w:cs="Times New Roman"/>
            <w:sz w:val="24"/>
            <w:szCs w:val="24"/>
          </w:rPr>
          <w:delText>,</w:delText>
        </w:r>
        <w:r w:rsidRPr="00036F66" w:rsidDel="00C95CAD">
          <w:rPr>
            <w:rFonts w:ascii="Times New Roman" w:hAnsi="Times New Roman" w:cs="Times New Roman"/>
            <w:sz w:val="24"/>
            <w:szCs w:val="24"/>
          </w:rPr>
          <w:delText xml:space="preserve"> </w:delText>
        </w:r>
        <w:r w:rsidR="00E81544" w:rsidRPr="00036F66" w:rsidDel="00C95CAD">
          <w:rPr>
            <w:rFonts w:ascii="Times New Roman" w:hAnsi="Times New Roman" w:cs="Times New Roman"/>
            <w:sz w:val="24"/>
            <w:szCs w:val="24"/>
          </w:rPr>
          <w:delText xml:space="preserve">estimates of </w:delText>
        </w:r>
        <w:r w:rsidR="00437753" w:rsidRPr="00036F66" w:rsidDel="00C95CAD">
          <w:rPr>
            <w:rFonts w:ascii="Times New Roman" w:hAnsi="Times New Roman" w:cs="Times New Roman"/>
            <w:sz w:val="24"/>
            <w:szCs w:val="24"/>
          </w:rPr>
          <w:delText>average upkeep costs (</w:delText>
        </w:r>
        <w:r w:rsidRPr="00036F66" w:rsidDel="00C95CAD">
          <w:rPr>
            <w:rFonts w:ascii="Times New Roman" w:hAnsi="Times New Roman" w:cs="Times New Roman"/>
            <w:i/>
            <w:sz w:val="24"/>
            <w:szCs w:val="24"/>
          </w:rPr>
          <w:delText>μ</w:delText>
        </w:r>
        <w:r w:rsidRPr="00036F66" w:rsidDel="00C95CAD">
          <w:rPr>
            <w:rFonts w:ascii="Times New Roman" w:hAnsi="Times New Roman" w:cs="Times New Roman"/>
            <w:i/>
            <w:sz w:val="24"/>
            <w:szCs w:val="24"/>
            <w:vertAlign w:val="subscript"/>
          </w:rPr>
          <w:delText>k,s</w:delText>
        </w:r>
        <w:r w:rsidR="0061737A" w:rsidRPr="00036F66" w:rsidDel="00C95CAD">
          <w:rPr>
            <w:rFonts w:ascii="Times New Roman" w:hAnsi="Times New Roman" w:cs="Times New Roman"/>
            <w:sz w:val="24"/>
            <w:szCs w:val="24"/>
          </w:rPr>
          <w:delText xml:space="preserve">) </w:delText>
        </w:r>
        <w:r w:rsidRPr="00036F66" w:rsidDel="00C95CAD">
          <w:rPr>
            <w:rFonts w:ascii="Times New Roman" w:hAnsi="Times New Roman" w:cs="Times New Roman"/>
            <w:sz w:val="24"/>
            <w:szCs w:val="24"/>
          </w:rPr>
          <w:delText xml:space="preserve">and </w:delText>
        </w:r>
        <w:r w:rsidR="00437753" w:rsidRPr="00036F66" w:rsidDel="00C95CAD">
          <w:rPr>
            <w:rFonts w:ascii="Times New Roman" w:hAnsi="Times New Roman" w:cs="Times New Roman"/>
            <w:sz w:val="24"/>
            <w:szCs w:val="24"/>
          </w:rPr>
          <w:delText>average asymptotic maximum length (</w:delTex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37753" w:rsidRPr="00036F66" w:rsidDel="00C95CAD">
          <w:rPr>
            <w:rFonts w:ascii="Times New Roman" w:hAnsi="Times New Roman" w:cs="Times New Roman"/>
            <w:sz w:val="24"/>
            <w:szCs w:val="24"/>
          </w:rPr>
          <w:delText>)</w:delText>
        </w:r>
        <w:r w:rsidRPr="00036F66" w:rsidDel="00C95CAD">
          <w:rPr>
            <w:rFonts w:ascii="Times New Roman" w:hAnsi="Times New Roman" w:cs="Times New Roman"/>
            <w:sz w:val="24"/>
            <w:szCs w:val="24"/>
          </w:rPr>
          <w:delText xml:space="preserve"> </w:delText>
        </w:r>
        <w:r w:rsidR="00E81544" w:rsidRPr="00036F66" w:rsidDel="00C95CAD">
          <w:rPr>
            <w:rFonts w:ascii="Times New Roman" w:hAnsi="Times New Roman" w:cs="Times New Roman"/>
            <w:sz w:val="24"/>
            <w:szCs w:val="24"/>
          </w:rPr>
          <w:delText xml:space="preserve">are unbiased </w:delText>
        </w:r>
        <w:r w:rsidR="00866BA4" w:rsidRPr="00036F66" w:rsidDel="00C95CAD">
          <w:rPr>
            <w:rFonts w:ascii="Times New Roman" w:hAnsi="Times New Roman" w:cs="Times New Roman"/>
            <w:sz w:val="24"/>
            <w:szCs w:val="24"/>
          </w:rPr>
          <w:delText xml:space="preserve">in each of the four </w:delText>
        </w:r>
        <w:r w:rsidR="00437753" w:rsidRPr="00036F66" w:rsidDel="00C95CAD">
          <w:rPr>
            <w:rFonts w:ascii="Times New Roman" w:hAnsi="Times New Roman" w:cs="Times New Roman"/>
            <w:sz w:val="24"/>
            <w:szCs w:val="24"/>
          </w:rPr>
          <w:delText>estimation models</w:delText>
        </w:r>
        <w:r w:rsidR="00E81544" w:rsidRPr="00036F66" w:rsidDel="00C95CAD">
          <w:rPr>
            <w:rFonts w:ascii="Times New Roman" w:hAnsi="Times New Roman" w:cs="Times New Roman"/>
            <w:sz w:val="24"/>
            <w:szCs w:val="24"/>
          </w:rPr>
          <w:delText>,</w:delText>
        </w:r>
        <w:r w:rsidR="00866BA4" w:rsidRPr="00036F66" w:rsidDel="00C95CAD">
          <w:rPr>
            <w:rFonts w:ascii="Times New Roman" w:hAnsi="Times New Roman" w:cs="Times New Roman"/>
            <w:sz w:val="24"/>
            <w:szCs w:val="24"/>
          </w:rPr>
          <w:delText xml:space="preserve"> and the</w:delText>
        </w:r>
        <w:r w:rsidRPr="00036F66" w:rsidDel="00C95CAD">
          <w:rPr>
            <w:rFonts w:ascii="Times New Roman" w:hAnsi="Times New Roman" w:cs="Times New Roman"/>
            <w:sz w:val="24"/>
            <w:szCs w:val="24"/>
          </w:rPr>
          <w:delText xml:space="preserve"> </w:delText>
        </w:r>
        <w:r w:rsidR="00E81544" w:rsidRPr="00036F66" w:rsidDel="00C95CAD">
          <w:rPr>
            <w:rFonts w:ascii="Times New Roman" w:hAnsi="Times New Roman" w:cs="Times New Roman"/>
            <w:sz w:val="24"/>
            <w:szCs w:val="24"/>
          </w:rPr>
          <w:delText xml:space="preserve">precision (i.e., the </w:delText>
        </w:r>
        <w:r w:rsidRPr="00036F66" w:rsidDel="00C95CAD">
          <w:rPr>
            <w:rFonts w:ascii="Times New Roman" w:hAnsi="Times New Roman" w:cs="Times New Roman"/>
            <w:sz w:val="24"/>
            <w:szCs w:val="24"/>
          </w:rPr>
          <w:delText xml:space="preserve">distribution of estimates </w:delText>
        </w:r>
        <w:r w:rsidR="00E81544" w:rsidRPr="00036F66" w:rsidDel="00C95CAD">
          <w:rPr>
            <w:rFonts w:ascii="Times New Roman" w:hAnsi="Times New Roman" w:cs="Times New Roman"/>
            <w:sz w:val="24"/>
            <w:szCs w:val="24"/>
          </w:rPr>
          <w:delText xml:space="preserve">around the </w:delText>
        </w:r>
        <w:r w:rsidR="005A1EE7" w:rsidRPr="00036F66" w:rsidDel="00C95CAD">
          <w:rPr>
            <w:rFonts w:ascii="Times New Roman" w:hAnsi="Times New Roman" w:cs="Times New Roman"/>
            <w:sz w:val="24"/>
            <w:szCs w:val="24"/>
          </w:rPr>
          <w:delText xml:space="preserve">true </w:delText>
        </w:r>
        <w:r w:rsidR="00E81544" w:rsidRPr="00036F66" w:rsidDel="00C95CAD">
          <w:rPr>
            <w:rFonts w:ascii="Times New Roman" w:hAnsi="Times New Roman" w:cs="Times New Roman"/>
            <w:sz w:val="24"/>
            <w:szCs w:val="24"/>
          </w:rPr>
          <w:delText xml:space="preserve">value) </w:delText>
        </w:r>
        <w:r w:rsidRPr="00036F66" w:rsidDel="00C95CAD">
          <w:rPr>
            <w:rFonts w:ascii="Times New Roman" w:hAnsi="Times New Roman" w:cs="Times New Roman"/>
            <w:sz w:val="24"/>
            <w:szCs w:val="24"/>
          </w:rPr>
          <w:delText xml:space="preserve">gets tighter as the </w:delText>
        </w:r>
        <w:r w:rsidR="00B135B9" w:rsidRPr="00036F66" w:rsidDel="00C95CAD">
          <w:rPr>
            <w:rFonts w:ascii="Times New Roman" w:hAnsi="Times New Roman" w:cs="Times New Roman"/>
            <w:sz w:val="24"/>
            <w:szCs w:val="24"/>
          </w:rPr>
          <w:delText>sample size (</w:delText>
        </w:r>
        <w:r w:rsidR="00B135B9" w:rsidRPr="00036F66" w:rsidDel="00C95CAD">
          <w:rPr>
            <w:rFonts w:ascii="Times New Roman" w:hAnsi="Times New Roman" w:cs="Times New Roman"/>
            <w:i/>
            <w:sz w:val="24"/>
            <w:szCs w:val="24"/>
          </w:rPr>
          <w:delText>n</w:delText>
        </w:r>
        <w:r w:rsidR="00B135B9" w:rsidRPr="00036F66" w:rsidDel="00C95CAD">
          <w:rPr>
            <w:rFonts w:ascii="Times New Roman" w:hAnsi="Times New Roman" w:cs="Times New Roman"/>
            <w:sz w:val="24"/>
            <w:szCs w:val="24"/>
          </w:rPr>
          <w:delText>)</w:delText>
        </w:r>
        <w:r w:rsidRPr="00036F66" w:rsidDel="00C95CAD">
          <w:rPr>
            <w:rFonts w:ascii="Times New Roman" w:hAnsi="Times New Roman" w:cs="Times New Roman"/>
            <w:sz w:val="24"/>
            <w:szCs w:val="24"/>
          </w:rPr>
          <w:delText xml:space="preserve"> is increased from 50 to 500</w:delText>
        </w:r>
        <w:r w:rsidR="00EC1911" w:rsidRPr="00036F66" w:rsidDel="00C95CAD">
          <w:rPr>
            <w:rFonts w:ascii="Times New Roman" w:hAnsi="Times New Roman" w:cs="Times New Roman"/>
            <w:sz w:val="24"/>
            <w:szCs w:val="24"/>
          </w:rPr>
          <w:delText xml:space="preserve"> individuals</w:delText>
        </w:r>
        <w:r w:rsidRPr="00036F66" w:rsidDel="00C95CAD">
          <w:rPr>
            <w:rFonts w:ascii="Times New Roman" w:hAnsi="Times New Roman" w:cs="Times New Roman"/>
            <w:sz w:val="24"/>
            <w:szCs w:val="24"/>
          </w:rPr>
          <w:delText xml:space="preserve"> (</w:delText>
        </w:r>
        <w:r w:rsidR="000F18D4" w:rsidRPr="00036F66" w:rsidDel="00C95CAD">
          <w:rPr>
            <w:rFonts w:ascii="Times New Roman" w:hAnsi="Times New Roman" w:cs="Times New Roman"/>
            <w:sz w:val="24"/>
            <w:szCs w:val="24"/>
          </w:rPr>
          <w:fldChar w:fldCharType="begin"/>
        </w:r>
        <w:r w:rsidR="000F18D4" w:rsidRPr="00036F66" w:rsidDel="00C95CAD">
          <w:rPr>
            <w:rFonts w:ascii="Times New Roman" w:hAnsi="Times New Roman" w:cs="Times New Roman"/>
            <w:sz w:val="24"/>
            <w:szCs w:val="24"/>
          </w:rPr>
          <w:delInstrText xml:space="preserve"> REF _Ref410630945 \h </w:delInstrText>
        </w:r>
        <w:r w:rsidR="00E820A6" w:rsidRPr="00036F66" w:rsidDel="00C95CAD">
          <w:rPr>
            <w:rFonts w:ascii="Times New Roman" w:hAnsi="Times New Roman" w:cs="Times New Roman"/>
            <w:sz w:val="24"/>
            <w:szCs w:val="24"/>
          </w:rPr>
          <w:delInstrText xml:space="preserve"> \* MERGEFORMAT </w:delInstrText>
        </w:r>
        <w:r w:rsidR="000F18D4" w:rsidRPr="00036F66" w:rsidDel="00C95CAD">
          <w:rPr>
            <w:rFonts w:ascii="Times New Roman" w:hAnsi="Times New Roman" w:cs="Times New Roman"/>
            <w:sz w:val="24"/>
            <w:szCs w:val="24"/>
          </w:rPr>
        </w:r>
        <w:r w:rsidR="000F18D4" w:rsidRPr="00036F66" w:rsidDel="00C95CAD">
          <w:rPr>
            <w:rFonts w:ascii="Times New Roman" w:hAnsi="Times New Roman" w:cs="Times New Roman"/>
            <w:sz w:val="24"/>
            <w:szCs w:val="24"/>
          </w:rPr>
          <w:fldChar w:fldCharType="separate"/>
        </w:r>
        <w:r w:rsidR="00814371" w:rsidRPr="00036F66" w:rsidDel="00C95CAD">
          <w:rPr>
            <w:rFonts w:ascii="Times New Roman" w:hAnsi="Times New Roman" w:cs="Times New Roman"/>
            <w:sz w:val="24"/>
            <w:szCs w:val="24"/>
          </w:rPr>
          <w:delText xml:space="preserve">Figure </w:delText>
        </w:r>
        <w:r w:rsidR="00814371" w:rsidRPr="00036F66" w:rsidDel="00C95CAD">
          <w:rPr>
            <w:rFonts w:ascii="Times New Roman" w:hAnsi="Times New Roman" w:cs="Times New Roman"/>
            <w:noProof/>
            <w:sz w:val="24"/>
            <w:szCs w:val="24"/>
          </w:rPr>
          <w:delText>5</w:delText>
        </w:r>
        <w:r w:rsidR="000F18D4" w:rsidRPr="00036F66" w:rsidDel="00C95CAD">
          <w:rPr>
            <w:rFonts w:ascii="Times New Roman" w:hAnsi="Times New Roman" w:cs="Times New Roman"/>
            <w:sz w:val="24"/>
            <w:szCs w:val="24"/>
          </w:rPr>
          <w:fldChar w:fldCharType="end"/>
        </w:r>
        <w:r w:rsidR="000F18D4" w:rsidRPr="00036F66" w:rsidDel="00C95CAD">
          <w:rPr>
            <w:rFonts w:ascii="Times New Roman" w:hAnsi="Times New Roman" w:cs="Times New Roman"/>
            <w:sz w:val="24"/>
            <w:szCs w:val="24"/>
          </w:rPr>
          <w:delText xml:space="preserve"> </w:delText>
        </w:r>
        <w:r w:rsidR="00866BA4" w:rsidRPr="00036F66" w:rsidDel="00C95CAD">
          <w:rPr>
            <w:rFonts w:ascii="Times New Roman" w:hAnsi="Times New Roman" w:cs="Times New Roman"/>
            <w:sz w:val="24"/>
            <w:szCs w:val="24"/>
          </w:rPr>
          <w:delText>and</w:delText>
        </w:r>
        <w:r w:rsidR="000F18D4" w:rsidRPr="00036F66" w:rsidDel="00C95CAD">
          <w:rPr>
            <w:rFonts w:ascii="Times New Roman" w:hAnsi="Times New Roman" w:cs="Times New Roman"/>
            <w:sz w:val="24"/>
            <w:szCs w:val="24"/>
          </w:rPr>
          <w:delText xml:space="preserve"> </w:delText>
        </w:r>
        <w:r w:rsidR="000F18D4" w:rsidRPr="00036F66" w:rsidDel="00C95CAD">
          <w:rPr>
            <w:rFonts w:ascii="Times New Roman" w:hAnsi="Times New Roman" w:cs="Times New Roman"/>
            <w:sz w:val="24"/>
            <w:szCs w:val="24"/>
          </w:rPr>
          <w:fldChar w:fldCharType="begin"/>
        </w:r>
        <w:r w:rsidR="000F18D4" w:rsidRPr="00036F66" w:rsidDel="00C95CAD">
          <w:rPr>
            <w:rFonts w:ascii="Times New Roman" w:hAnsi="Times New Roman" w:cs="Times New Roman"/>
            <w:sz w:val="24"/>
            <w:szCs w:val="24"/>
          </w:rPr>
          <w:delInstrText xml:space="preserve"> REF _Ref409962302 \h </w:delInstrText>
        </w:r>
        <w:r w:rsidR="00E820A6" w:rsidRPr="00036F66" w:rsidDel="00C95CAD">
          <w:rPr>
            <w:rFonts w:ascii="Times New Roman" w:hAnsi="Times New Roman" w:cs="Times New Roman"/>
            <w:sz w:val="24"/>
            <w:szCs w:val="24"/>
          </w:rPr>
          <w:delInstrText xml:space="preserve"> \* MERGEFORMAT </w:delInstrText>
        </w:r>
        <w:r w:rsidR="000F18D4" w:rsidRPr="00036F66" w:rsidDel="00C95CAD">
          <w:rPr>
            <w:rFonts w:ascii="Times New Roman" w:hAnsi="Times New Roman" w:cs="Times New Roman"/>
            <w:sz w:val="24"/>
            <w:szCs w:val="24"/>
          </w:rPr>
        </w:r>
        <w:r w:rsidR="000F18D4" w:rsidRPr="00036F66" w:rsidDel="00C95CAD">
          <w:rPr>
            <w:rFonts w:ascii="Times New Roman" w:hAnsi="Times New Roman" w:cs="Times New Roman"/>
            <w:sz w:val="24"/>
            <w:szCs w:val="24"/>
          </w:rPr>
          <w:fldChar w:fldCharType="separate"/>
        </w:r>
        <w:r w:rsidR="00814371" w:rsidRPr="00036F66" w:rsidDel="00C95CAD">
          <w:rPr>
            <w:rFonts w:ascii="Times New Roman" w:hAnsi="Times New Roman" w:cs="Times New Roman"/>
            <w:color w:val="000000" w:themeColor="text1"/>
            <w:sz w:val="24"/>
            <w:szCs w:val="24"/>
          </w:rPr>
          <w:delText xml:space="preserve">Figure </w:delText>
        </w:r>
        <w:r w:rsidR="00814371" w:rsidRPr="00036F66" w:rsidDel="00C95CAD">
          <w:rPr>
            <w:rFonts w:ascii="Times New Roman" w:hAnsi="Times New Roman" w:cs="Times New Roman"/>
            <w:noProof/>
            <w:color w:val="000000" w:themeColor="text1"/>
            <w:sz w:val="24"/>
            <w:szCs w:val="24"/>
          </w:rPr>
          <w:delText>6</w:delText>
        </w:r>
        <w:r w:rsidR="000F18D4" w:rsidRPr="00036F66" w:rsidDel="00C95CAD">
          <w:rPr>
            <w:rFonts w:ascii="Times New Roman" w:hAnsi="Times New Roman" w:cs="Times New Roman"/>
            <w:sz w:val="24"/>
            <w:szCs w:val="24"/>
          </w:rPr>
          <w:fldChar w:fldCharType="end"/>
        </w:r>
        <w:r w:rsidRPr="00036F66" w:rsidDel="00C95CAD">
          <w:rPr>
            <w:rFonts w:ascii="Times New Roman" w:hAnsi="Times New Roman" w:cs="Times New Roman"/>
            <w:sz w:val="24"/>
            <w:szCs w:val="24"/>
          </w:rPr>
          <w:delText>)</w:delText>
        </w:r>
        <w:r w:rsidR="00866BA4" w:rsidRPr="00036F66" w:rsidDel="00C95CAD">
          <w:rPr>
            <w:rFonts w:ascii="Times New Roman" w:hAnsi="Times New Roman" w:cs="Times New Roman"/>
            <w:sz w:val="24"/>
            <w:szCs w:val="24"/>
          </w:rPr>
          <w:delText>.</w:delText>
        </w:r>
        <w:r w:rsidR="00251183" w:rsidRPr="00036F66" w:rsidDel="00C95CAD">
          <w:rPr>
            <w:rFonts w:ascii="Times New Roman" w:hAnsi="Times New Roman" w:cs="Times New Roman"/>
            <w:sz w:val="24"/>
            <w:szCs w:val="24"/>
          </w:rPr>
          <w:delText xml:space="preserve">  </w:delText>
        </w:r>
        <w:r w:rsidR="00D841C6" w:rsidRPr="00036F66" w:rsidDel="00C95CAD">
          <w:rPr>
            <w:rFonts w:ascii="Times New Roman" w:hAnsi="Times New Roman" w:cs="Times New Roman"/>
            <w:sz w:val="24"/>
            <w:szCs w:val="24"/>
          </w:rPr>
          <w:delText>The size at birth (</w:delText>
        </w:r>
        <w:r w:rsidR="00251183" w:rsidRPr="00036F66" w:rsidDel="00C95CAD">
          <w:rPr>
            <w:rFonts w:ascii="Times New Roman" w:hAnsi="Times New Roman" w:cs="Times New Roman"/>
            <w:i/>
            <w:sz w:val="24"/>
            <w:szCs w:val="24"/>
          </w:rPr>
          <w:delText>L</w:delText>
        </w:r>
        <w:r w:rsidR="00251183" w:rsidRPr="00036F66" w:rsidDel="00C95CAD">
          <w:rPr>
            <w:rFonts w:ascii="Times New Roman" w:hAnsi="Times New Roman" w:cs="Times New Roman"/>
            <w:i/>
            <w:sz w:val="24"/>
            <w:szCs w:val="24"/>
            <w:vertAlign w:val="subscript"/>
          </w:rPr>
          <w:delText>0,s</w:delText>
        </w:r>
        <w:r w:rsidR="00D841C6" w:rsidRPr="00036F66" w:rsidDel="00C95CAD">
          <w:rPr>
            <w:rFonts w:ascii="Times New Roman" w:hAnsi="Times New Roman" w:cs="Times New Roman"/>
            <w:sz w:val="24"/>
            <w:szCs w:val="24"/>
          </w:rPr>
          <w:delText xml:space="preserve">) </w:delText>
        </w:r>
        <w:r w:rsidR="00251183" w:rsidRPr="00036F66" w:rsidDel="00C95CAD">
          <w:rPr>
            <w:rFonts w:ascii="Times New Roman" w:hAnsi="Times New Roman" w:cs="Times New Roman"/>
            <w:sz w:val="24"/>
            <w:szCs w:val="24"/>
          </w:rPr>
          <w:delText xml:space="preserve">is </w:delText>
        </w:r>
        <w:r w:rsidR="00E81544" w:rsidRPr="00036F66" w:rsidDel="00C95CAD">
          <w:rPr>
            <w:rFonts w:ascii="Times New Roman" w:hAnsi="Times New Roman" w:cs="Times New Roman"/>
            <w:sz w:val="24"/>
            <w:szCs w:val="24"/>
          </w:rPr>
          <w:delText xml:space="preserve">also unbiased for all sample sizes, but has very high imprecision (i.e., an SD of </w:delText>
        </w:r>
        <w:r w:rsidR="009E564E" w:rsidRPr="00036F66" w:rsidDel="00C95CAD">
          <w:rPr>
            <w:rFonts w:ascii="Times New Roman" w:hAnsi="Times New Roman" w:cs="Times New Roman"/>
            <w:sz w:val="24"/>
            <w:szCs w:val="24"/>
          </w:rPr>
          <w:delText>15.1 and 15.7, for females and males respectively,</w:delText>
        </w:r>
        <w:r w:rsidR="00437753" w:rsidRPr="00036F66" w:rsidDel="00C95CAD">
          <w:rPr>
            <w:rFonts w:ascii="Times New Roman" w:hAnsi="Times New Roman" w:cs="Times New Roman"/>
            <w:sz w:val="24"/>
            <w:szCs w:val="24"/>
          </w:rPr>
          <w:delText xml:space="preserve"> when estimated with both transient and persistent variation in growth rates</w:delText>
        </w:r>
        <w:r w:rsidR="00E81544" w:rsidRPr="00036F66" w:rsidDel="00C95CAD">
          <w:rPr>
            <w:rFonts w:ascii="Times New Roman" w:hAnsi="Times New Roman" w:cs="Times New Roman"/>
            <w:sz w:val="24"/>
            <w:szCs w:val="24"/>
          </w:rPr>
          <w:delText xml:space="preserve">) given </w:delText>
        </w:r>
        <w:r w:rsidR="00251183" w:rsidRPr="00036F66" w:rsidDel="00C95CAD">
          <w:rPr>
            <w:rFonts w:ascii="Times New Roman" w:hAnsi="Times New Roman" w:cs="Times New Roman"/>
            <w:sz w:val="24"/>
            <w:szCs w:val="24"/>
          </w:rPr>
          <w:delText xml:space="preserve">low sample sizes (i.e., </w:delText>
        </w:r>
        <w:r w:rsidR="00982892" w:rsidRPr="00036F66" w:rsidDel="00C95CAD">
          <w:rPr>
            <w:rFonts w:ascii="Times New Roman" w:hAnsi="Times New Roman" w:cs="Times New Roman"/>
            <w:i/>
            <w:sz w:val="24"/>
            <w:szCs w:val="24"/>
          </w:rPr>
          <w:delText>n=</w:delText>
        </w:r>
        <w:r w:rsidR="00251183" w:rsidRPr="00036F66" w:rsidDel="00C95CAD">
          <w:rPr>
            <w:rFonts w:ascii="Times New Roman" w:hAnsi="Times New Roman" w:cs="Times New Roman"/>
            <w:i/>
            <w:sz w:val="24"/>
            <w:szCs w:val="24"/>
          </w:rPr>
          <w:delText>50</w:delText>
        </w:r>
        <w:r w:rsidR="00251183" w:rsidRPr="00036F66" w:rsidDel="00C95CAD">
          <w:rPr>
            <w:rFonts w:ascii="Times New Roman" w:hAnsi="Times New Roman" w:cs="Times New Roman"/>
            <w:sz w:val="24"/>
            <w:szCs w:val="24"/>
          </w:rPr>
          <w:delText xml:space="preserve"> individuals)</w:delText>
        </w:r>
        <w:r w:rsidR="00E81544" w:rsidRPr="00036F66" w:rsidDel="00C95CAD">
          <w:rPr>
            <w:rFonts w:ascii="Times New Roman" w:hAnsi="Times New Roman" w:cs="Times New Roman"/>
            <w:sz w:val="24"/>
            <w:szCs w:val="24"/>
          </w:rPr>
          <w:delText>.  The precision</w:delText>
        </w:r>
        <w:r w:rsidR="00251183" w:rsidRPr="00036F66" w:rsidDel="00C95CAD">
          <w:rPr>
            <w:rFonts w:ascii="Times New Roman" w:hAnsi="Times New Roman" w:cs="Times New Roman"/>
            <w:sz w:val="24"/>
            <w:szCs w:val="24"/>
          </w:rPr>
          <w:delText xml:space="preserve"> improves markedly </w:delText>
        </w:r>
        <w:r w:rsidR="002F4139" w:rsidRPr="00036F66" w:rsidDel="00C95CAD">
          <w:rPr>
            <w:rFonts w:ascii="Times New Roman" w:hAnsi="Times New Roman" w:cs="Times New Roman"/>
            <w:sz w:val="24"/>
            <w:szCs w:val="24"/>
          </w:rPr>
          <w:delText>with increasing sample size</w:delText>
        </w:r>
        <w:r w:rsidR="00251183" w:rsidRPr="00036F66" w:rsidDel="00C95CAD">
          <w:rPr>
            <w:rFonts w:ascii="Times New Roman" w:hAnsi="Times New Roman" w:cs="Times New Roman"/>
            <w:sz w:val="24"/>
            <w:szCs w:val="24"/>
          </w:rPr>
          <w:delText xml:space="preserve"> (</w:delText>
        </w:r>
        <w:r w:rsidR="000F18D4" w:rsidRPr="00036F66" w:rsidDel="00C95CAD">
          <w:rPr>
            <w:rFonts w:ascii="Times New Roman" w:hAnsi="Times New Roman" w:cs="Times New Roman"/>
            <w:sz w:val="24"/>
            <w:szCs w:val="24"/>
          </w:rPr>
          <w:fldChar w:fldCharType="begin"/>
        </w:r>
        <w:r w:rsidR="000F18D4" w:rsidRPr="00036F66" w:rsidDel="00C95CAD">
          <w:rPr>
            <w:rFonts w:ascii="Times New Roman" w:hAnsi="Times New Roman" w:cs="Times New Roman"/>
            <w:sz w:val="24"/>
            <w:szCs w:val="24"/>
          </w:rPr>
          <w:delInstrText xml:space="preserve"> REF _Ref409962306 \h </w:delInstrText>
        </w:r>
        <w:r w:rsidR="00E820A6" w:rsidRPr="00036F66" w:rsidDel="00C95CAD">
          <w:rPr>
            <w:rFonts w:ascii="Times New Roman" w:hAnsi="Times New Roman" w:cs="Times New Roman"/>
            <w:sz w:val="24"/>
            <w:szCs w:val="24"/>
          </w:rPr>
          <w:delInstrText xml:space="preserve"> \* MERGEFORMAT </w:delInstrText>
        </w:r>
        <w:r w:rsidR="000F18D4" w:rsidRPr="00036F66" w:rsidDel="00C95CAD">
          <w:rPr>
            <w:rFonts w:ascii="Times New Roman" w:hAnsi="Times New Roman" w:cs="Times New Roman"/>
            <w:sz w:val="24"/>
            <w:szCs w:val="24"/>
          </w:rPr>
        </w:r>
        <w:r w:rsidR="000F18D4" w:rsidRPr="00036F66" w:rsidDel="00C95CAD">
          <w:rPr>
            <w:rFonts w:ascii="Times New Roman" w:hAnsi="Times New Roman" w:cs="Times New Roman"/>
            <w:sz w:val="24"/>
            <w:szCs w:val="24"/>
          </w:rPr>
          <w:fldChar w:fldCharType="separate"/>
        </w:r>
        <w:r w:rsidR="00814371" w:rsidRPr="00036F66" w:rsidDel="00C95CAD">
          <w:rPr>
            <w:rFonts w:ascii="Times New Roman" w:hAnsi="Times New Roman" w:cs="Times New Roman"/>
            <w:color w:val="000000" w:themeColor="text1"/>
            <w:sz w:val="24"/>
          </w:rPr>
          <w:delText xml:space="preserve">Figure </w:delText>
        </w:r>
        <w:r w:rsidR="00814371" w:rsidRPr="00036F66" w:rsidDel="00C95CAD">
          <w:rPr>
            <w:rFonts w:ascii="Times New Roman" w:hAnsi="Times New Roman" w:cs="Times New Roman"/>
            <w:noProof/>
            <w:color w:val="000000" w:themeColor="text1"/>
            <w:sz w:val="24"/>
          </w:rPr>
          <w:delText>7</w:delText>
        </w:r>
        <w:r w:rsidR="000F18D4" w:rsidRPr="00036F66" w:rsidDel="00C95CAD">
          <w:rPr>
            <w:rFonts w:ascii="Times New Roman" w:hAnsi="Times New Roman" w:cs="Times New Roman"/>
            <w:sz w:val="24"/>
            <w:szCs w:val="24"/>
          </w:rPr>
          <w:fldChar w:fldCharType="end"/>
        </w:r>
        <w:r w:rsidR="00251183" w:rsidRPr="00036F66" w:rsidDel="00C95CAD">
          <w:rPr>
            <w:rFonts w:ascii="Times New Roman" w:hAnsi="Times New Roman" w:cs="Times New Roman"/>
            <w:sz w:val="24"/>
            <w:szCs w:val="24"/>
          </w:rPr>
          <w:delText>)</w:delText>
        </w:r>
        <w:r w:rsidR="00E81544" w:rsidRPr="00036F66" w:rsidDel="00C95CAD">
          <w:rPr>
            <w:rFonts w:ascii="Times New Roman" w:hAnsi="Times New Roman" w:cs="Times New Roman"/>
            <w:sz w:val="24"/>
            <w:szCs w:val="24"/>
          </w:rPr>
          <w:delText xml:space="preserve">, and has an SD of </w:delText>
        </w:r>
        <w:r w:rsidR="00BB2D7A" w:rsidRPr="00036F66" w:rsidDel="00C95CAD">
          <w:rPr>
            <w:rFonts w:ascii="Times New Roman" w:hAnsi="Times New Roman" w:cs="Times New Roman"/>
            <w:sz w:val="24"/>
            <w:szCs w:val="24"/>
          </w:rPr>
          <w:delText>2.6 and 2.7, for females and males respectively,</w:delText>
        </w:r>
        <w:r w:rsidR="00E81544" w:rsidRPr="00036F66" w:rsidDel="00C95CAD">
          <w:rPr>
            <w:rFonts w:ascii="Times New Roman" w:hAnsi="Times New Roman" w:cs="Times New Roman"/>
            <w:sz w:val="24"/>
            <w:szCs w:val="24"/>
          </w:rPr>
          <w:delText xml:space="preserve"> for large sample sizes </w:delText>
        </w:r>
        <w:r w:rsidR="0070070B" w:rsidRPr="00036F66" w:rsidDel="00C95CAD">
          <w:rPr>
            <w:rFonts w:ascii="Times New Roman" w:hAnsi="Times New Roman" w:cs="Times New Roman"/>
            <w:sz w:val="24"/>
            <w:szCs w:val="24"/>
          </w:rPr>
          <w:delText xml:space="preserve">when estimating both persistent and transient variation </w:delText>
        </w:r>
        <w:r w:rsidR="00E81544" w:rsidRPr="00036F66" w:rsidDel="00C95CAD">
          <w:rPr>
            <w:rFonts w:ascii="Times New Roman" w:hAnsi="Times New Roman" w:cs="Times New Roman"/>
            <w:sz w:val="24"/>
            <w:szCs w:val="24"/>
          </w:rPr>
          <w:delText>(</w:delText>
        </w:r>
        <w:r w:rsidR="00E81544" w:rsidRPr="00036F66" w:rsidDel="00C95CAD">
          <w:rPr>
            <w:rFonts w:ascii="Times New Roman" w:hAnsi="Times New Roman" w:cs="Times New Roman"/>
            <w:i/>
            <w:sz w:val="24"/>
            <w:szCs w:val="24"/>
          </w:rPr>
          <w:delText>n=500</w:delText>
        </w:r>
        <w:r w:rsidR="00E81544" w:rsidRPr="00036F66" w:rsidDel="00C95CAD">
          <w:rPr>
            <w:rFonts w:ascii="Times New Roman" w:hAnsi="Times New Roman" w:cs="Times New Roman"/>
            <w:sz w:val="24"/>
            <w:szCs w:val="24"/>
          </w:rPr>
          <w:delText xml:space="preserve"> individuals)</w:delText>
        </w:r>
        <w:r w:rsidR="00251183" w:rsidRPr="00036F66" w:rsidDel="00C95CAD">
          <w:rPr>
            <w:rFonts w:ascii="Times New Roman" w:hAnsi="Times New Roman" w:cs="Times New Roman"/>
            <w:sz w:val="24"/>
            <w:szCs w:val="24"/>
          </w:rPr>
          <w:delText>.</w:delText>
        </w:r>
      </w:del>
    </w:p>
    <w:p w14:paraId="09156164" w14:textId="042D0BBC" w:rsidR="008327ED" w:rsidRPr="00036F66" w:rsidDel="00C95CAD" w:rsidRDefault="00FF5667" w:rsidP="00E76CE4">
      <w:pPr>
        <w:tabs>
          <w:tab w:val="left" w:pos="360"/>
          <w:tab w:val="left" w:pos="720"/>
          <w:tab w:val="left" w:pos="8640"/>
        </w:tabs>
        <w:spacing w:after="0" w:line="480" w:lineRule="auto"/>
        <w:rPr>
          <w:del w:id="148" w:author="darcy" w:date="2015-05-13T11:16:00Z"/>
          <w:rFonts w:ascii="Times New Roman" w:hAnsi="Times New Roman" w:cs="Times New Roman"/>
          <w:sz w:val="24"/>
          <w:szCs w:val="24"/>
        </w:rPr>
      </w:pPr>
      <w:del w:id="149" w:author="darcy" w:date="2015-05-13T11:16:00Z">
        <w:r w:rsidRPr="00036F66" w:rsidDel="00C95CAD">
          <w:rPr>
            <w:rFonts w:ascii="Times New Roman" w:hAnsi="Times New Roman" w:cs="Times New Roman"/>
            <w:sz w:val="24"/>
            <w:szCs w:val="24"/>
          </w:rPr>
          <w:tab/>
        </w:r>
        <w:r w:rsidR="006C4ABB" w:rsidRPr="00036F66" w:rsidDel="00C95CAD">
          <w:rPr>
            <w:rFonts w:ascii="Times New Roman" w:hAnsi="Times New Roman" w:cs="Times New Roman"/>
            <w:sz w:val="24"/>
            <w:szCs w:val="24"/>
          </w:rPr>
          <w:delText xml:space="preserve">The </w:delText>
        </w:r>
        <w:r w:rsidR="00D41E76" w:rsidRPr="00036F66" w:rsidDel="00C95CAD">
          <w:rPr>
            <w:rFonts w:ascii="Times New Roman" w:hAnsi="Times New Roman" w:cs="Times New Roman"/>
            <w:sz w:val="24"/>
            <w:szCs w:val="24"/>
          </w:rPr>
          <w:delText xml:space="preserve">magnitude of </w:delText>
        </w:r>
        <w:r w:rsidR="00726B06" w:rsidRPr="00036F66" w:rsidDel="00C95CAD">
          <w:rPr>
            <w:rFonts w:ascii="Times New Roman" w:hAnsi="Times New Roman" w:cs="Times New Roman"/>
            <w:sz w:val="24"/>
            <w:szCs w:val="24"/>
          </w:rPr>
          <w:delText xml:space="preserve">persistent </w:delText>
        </w:r>
        <w:r w:rsidR="00D41E76" w:rsidRPr="00036F66" w:rsidDel="00C95CAD">
          <w:rPr>
            <w:rFonts w:ascii="Times New Roman" w:hAnsi="Times New Roman" w:cs="Times New Roman"/>
            <w:sz w:val="24"/>
            <w:szCs w:val="24"/>
          </w:rPr>
          <w:delText>variation among individuals (</w:delText>
        </w:r>
        <w:r w:rsidR="00C94851" w:rsidRPr="00036F66" w:rsidDel="00C95CAD">
          <w:rPr>
            <w:rFonts w:ascii="Times New Roman" w:hAnsi="Times New Roman" w:cs="Times New Roman"/>
            <w:i/>
            <w:sz w:val="24"/>
            <w:szCs w:val="24"/>
          </w:rPr>
          <w:delText>σ</w:delText>
        </w:r>
        <w:r w:rsidR="00C94851" w:rsidRPr="00036F66" w:rsidDel="00C95CAD">
          <w:rPr>
            <w:rFonts w:ascii="Times New Roman" w:hAnsi="Times New Roman" w:cs="Times New Roman"/>
            <w:i/>
            <w:sz w:val="24"/>
            <w:szCs w:val="24"/>
            <w:vertAlign w:val="subscript"/>
          </w:rPr>
          <w:delText>k,s</w:delText>
        </w:r>
        <w:r w:rsidR="00D41E76" w:rsidRPr="00036F66" w:rsidDel="00C95CAD">
          <w:rPr>
            <w:rFonts w:ascii="Times New Roman" w:hAnsi="Times New Roman" w:cs="Times New Roman"/>
            <w:sz w:val="24"/>
            <w:szCs w:val="24"/>
          </w:rPr>
          <w:delText>)</w:delText>
        </w:r>
        <w:r w:rsidR="00C94851" w:rsidRPr="00036F66" w:rsidDel="00C95CAD">
          <w:rPr>
            <w:rFonts w:ascii="Times New Roman" w:hAnsi="Times New Roman" w:cs="Times New Roman"/>
            <w:sz w:val="24"/>
            <w:szCs w:val="24"/>
          </w:rPr>
          <w:delText xml:space="preserve"> </w:delText>
        </w:r>
        <w:r w:rsidR="006C4ABB" w:rsidRPr="00036F66" w:rsidDel="00C95CAD">
          <w:rPr>
            <w:rFonts w:ascii="Times New Roman" w:hAnsi="Times New Roman" w:cs="Times New Roman"/>
            <w:sz w:val="24"/>
            <w:szCs w:val="24"/>
          </w:rPr>
          <w:delText xml:space="preserve">parameter was </w:delText>
        </w:r>
        <w:r w:rsidR="00E81544" w:rsidRPr="00036F66" w:rsidDel="00C95CAD">
          <w:rPr>
            <w:rFonts w:ascii="Times New Roman" w:hAnsi="Times New Roman" w:cs="Times New Roman"/>
            <w:sz w:val="24"/>
            <w:szCs w:val="24"/>
          </w:rPr>
          <w:delText xml:space="preserve">approximately unbiased for all sample sizes, and relatively </w:delText>
        </w:r>
        <w:r w:rsidR="00C60C38" w:rsidRPr="00036F66" w:rsidDel="00C95CAD">
          <w:rPr>
            <w:rFonts w:ascii="Times New Roman" w:hAnsi="Times New Roman" w:cs="Times New Roman"/>
            <w:sz w:val="24"/>
            <w:szCs w:val="24"/>
          </w:rPr>
          <w:delText xml:space="preserve">precise </w:delText>
        </w:r>
        <w:r w:rsidR="006C4ABB" w:rsidRPr="00036F66" w:rsidDel="00C95CAD">
          <w:rPr>
            <w:rFonts w:ascii="Times New Roman" w:hAnsi="Times New Roman" w:cs="Times New Roman"/>
            <w:sz w:val="24"/>
            <w:szCs w:val="24"/>
          </w:rPr>
          <w:delText xml:space="preserve">at sample sizes above </w:delText>
        </w:r>
        <w:r w:rsidR="002F4139" w:rsidRPr="00036F66" w:rsidDel="00C95CAD">
          <w:rPr>
            <w:rFonts w:ascii="Times New Roman" w:hAnsi="Times New Roman" w:cs="Times New Roman"/>
            <w:i/>
            <w:sz w:val="24"/>
            <w:szCs w:val="24"/>
          </w:rPr>
          <w:delText>n=</w:delText>
        </w:r>
        <w:r w:rsidR="00E81544" w:rsidRPr="00036F66" w:rsidDel="00C95CAD">
          <w:rPr>
            <w:rFonts w:ascii="Times New Roman" w:hAnsi="Times New Roman" w:cs="Times New Roman"/>
            <w:i/>
            <w:sz w:val="24"/>
            <w:szCs w:val="24"/>
          </w:rPr>
          <w:delText>100</w:delText>
        </w:r>
        <w:r w:rsidR="006C4ABB" w:rsidRPr="00036F66" w:rsidDel="00C95CAD">
          <w:rPr>
            <w:rFonts w:ascii="Times New Roman" w:hAnsi="Times New Roman" w:cs="Times New Roman"/>
            <w:sz w:val="24"/>
            <w:szCs w:val="24"/>
          </w:rPr>
          <w:delText xml:space="preserve">, with </w:delText>
        </w:r>
        <w:r w:rsidR="00E47FF6" w:rsidRPr="00036F66" w:rsidDel="00C95CAD">
          <w:rPr>
            <w:rFonts w:ascii="Times New Roman" w:hAnsi="Times New Roman" w:cs="Times New Roman"/>
            <w:sz w:val="24"/>
            <w:szCs w:val="24"/>
          </w:rPr>
          <w:delText xml:space="preserve">a small proportion </w:delText>
        </w:r>
        <w:r w:rsidR="006C4ABB" w:rsidRPr="00036F66" w:rsidDel="00C95CAD">
          <w:rPr>
            <w:rFonts w:ascii="Times New Roman" w:hAnsi="Times New Roman" w:cs="Times New Roman"/>
            <w:sz w:val="24"/>
            <w:szCs w:val="24"/>
          </w:rPr>
          <w:delText>of parameter estimates hitting the lower bound when sample sizes were small (</w:delText>
        </w:r>
        <w:r w:rsidR="000F18D4" w:rsidRPr="00036F66" w:rsidDel="00C95CAD">
          <w:rPr>
            <w:rFonts w:ascii="Times New Roman" w:hAnsi="Times New Roman" w:cs="Times New Roman"/>
            <w:sz w:val="24"/>
            <w:szCs w:val="24"/>
          </w:rPr>
          <w:fldChar w:fldCharType="begin"/>
        </w:r>
        <w:r w:rsidR="000F18D4" w:rsidRPr="00036F66" w:rsidDel="00C95CAD">
          <w:rPr>
            <w:rFonts w:ascii="Times New Roman" w:hAnsi="Times New Roman" w:cs="Times New Roman"/>
            <w:sz w:val="24"/>
            <w:szCs w:val="24"/>
          </w:rPr>
          <w:delInstrText xml:space="preserve"> REF _Ref410630975 \h </w:delInstrText>
        </w:r>
        <w:r w:rsidR="00E820A6" w:rsidRPr="00036F66" w:rsidDel="00C95CAD">
          <w:rPr>
            <w:rFonts w:ascii="Times New Roman" w:hAnsi="Times New Roman" w:cs="Times New Roman"/>
            <w:sz w:val="24"/>
            <w:szCs w:val="24"/>
          </w:rPr>
          <w:delInstrText xml:space="preserve"> \* MERGEFORMAT </w:delInstrText>
        </w:r>
        <w:r w:rsidR="000F18D4" w:rsidRPr="00036F66" w:rsidDel="00C95CAD">
          <w:rPr>
            <w:rFonts w:ascii="Times New Roman" w:hAnsi="Times New Roman" w:cs="Times New Roman"/>
            <w:sz w:val="24"/>
            <w:szCs w:val="24"/>
          </w:rPr>
        </w:r>
        <w:r w:rsidR="000F18D4" w:rsidRPr="00036F66" w:rsidDel="00C95CAD">
          <w:rPr>
            <w:rFonts w:ascii="Times New Roman" w:hAnsi="Times New Roman" w:cs="Times New Roman"/>
            <w:sz w:val="24"/>
            <w:szCs w:val="24"/>
          </w:rPr>
          <w:fldChar w:fldCharType="separate"/>
        </w:r>
        <w:r w:rsidR="00C62A92" w:rsidRPr="00036F66" w:rsidDel="00C95CAD">
          <w:rPr>
            <w:rFonts w:ascii="Times New Roman" w:hAnsi="Times New Roman" w:cs="Times New Roman"/>
            <w:color w:val="000000" w:themeColor="text1"/>
            <w:sz w:val="24"/>
            <w:szCs w:val="24"/>
          </w:rPr>
          <w:delText xml:space="preserve">Figure </w:delText>
        </w:r>
        <w:r w:rsidR="00C62A92" w:rsidRPr="00036F66" w:rsidDel="00C95CAD">
          <w:rPr>
            <w:rFonts w:ascii="Times New Roman" w:hAnsi="Times New Roman" w:cs="Times New Roman"/>
            <w:noProof/>
            <w:color w:val="000000" w:themeColor="text1"/>
            <w:sz w:val="24"/>
            <w:szCs w:val="24"/>
          </w:rPr>
          <w:delText>8</w:delText>
        </w:r>
        <w:r w:rsidR="000F18D4" w:rsidRPr="00036F66" w:rsidDel="00C95CAD">
          <w:rPr>
            <w:rFonts w:ascii="Times New Roman" w:hAnsi="Times New Roman" w:cs="Times New Roman"/>
            <w:sz w:val="24"/>
            <w:szCs w:val="24"/>
          </w:rPr>
          <w:fldChar w:fldCharType="end"/>
        </w:r>
        <w:r w:rsidR="006C4ABB" w:rsidRPr="00036F66" w:rsidDel="00C95CAD">
          <w:rPr>
            <w:rFonts w:ascii="Times New Roman" w:hAnsi="Times New Roman" w:cs="Times New Roman"/>
            <w:sz w:val="24"/>
            <w:szCs w:val="24"/>
          </w:rPr>
          <w:delText xml:space="preserve">).  Finally, </w:delText>
        </w:r>
        <w:r w:rsidR="00D41E76" w:rsidRPr="00036F66" w:rsidDel="00C95CAD">
          <w:rPr>
            <w:rFonts w:ascii="Times New Roman" w:hAnsi="Times New Roman" w:cs="Times New Roman"/>
            <w:sz w:val="24"/>
            <w:szCs w:val="24"/>
          </w:rPr>
          <w:delText xml:space="preserve">the magnitude of </w:delText>
        </w:r>
        <w:r w:rsidR="00477ABC" w:rsidRPr="00036F66" w:rsidDel="00C95CAD">
          <w:rPr>
            <w:rFonts w:ascii="Times New Roman" w:hAnsi="Times New Roman" w:cs="Times New Roman"/>
            <w:sz w:val="24"/>
            <w:szCs w:val="24"/>
          </w:rPr>
          <w:delText>transient</w:delText>
        </w:r>
        <w:r w:rsidR="00D41E76" w:rsidRPr="00036F66" w:rsidDel="00C95CAD">
          <w:rPr>
            <w:rFonts w:ascii="Times New Roman" w:hAnsi="Times New Roman" w:cs="Times New Roman"/>
            <w:sz w:val="24"/>
            <w:szCs w:val="24"/>
          </w:rPr>
          <w:delText xml:space="preserve"> variation (</w:delText>
        </w:r>
        <w:r w:rsidR="00C94851" w:rsidRPr="00036F66" w:rsidDel="00C95CAD">
          <w:rPr>
            <w:rFonts w:ascii="Times New Roman" w:hAnsi="Times New Roman" w:cs="Times New Roman"/>
            <w:i/>
            <w:sz w:val="24"/>
            <w:szCs w:val="24"/>
          </w:rPr>
          <w:delText>σ</w:delText>
        </w:r>
        <w:r w:rsidR="00C94851" w:rsidRPr="00036F66" w:rsidDel="00C95CAD">
          <w:rPr>
            <w:rFonts w:ascii="Times New Roman" w:hAnsi="Times New Roman" w:cs="Times New Roman"/>
            <w:i/>
            <w:sz w:val="24"/>
            <w:szCs w:val="24"/>
            <w:vertAlign w:val="subscript"/>
          </w:rPr>
          <w:delText>z</w:delText>
        </w:r>
        <w:r w:rsidR="00D41E76" w:rsidRPr="00036F66" w:rsidDel="00C95CAD">
          <w:rPr>
            <w:rFonts w:ascii="Times New Roman" w:hAnsi="Times New Roman" w:cs="Times New Roman"/>
            <w:sz w:val="24"/>
            <w:szCs w:val="24"/>
          </w:rPr>
          <w:delText>)</w:delText>
        </w:r>
        <w:r w:rsidR="00C94851" w:rsidRPr="00036F66" w:rsidDel="00C95CAD">
          <w:rPr>
            <w:rFonts w:ascii="Times New Roman" w:hAnsi="Times New Roman" w:cs="Times New Roman"/>
            <w:sz w:val="24"/>
            <w:szCs w:val="24"/>
          </w:rPr>
          <w:delText xml:space="preserve"> </w:delText>
        </w:r>
        <w:r w:rsidR="00BF1180" w:rsidRPr="00036F66" w:rsidDel="00C95CAD">
          <w:rPr>
            <w:rFonts w:ascii="Times New Roman" w:hAnsi="Times New Roman" w:cs="Times New Roman"/>
            <w:sz w:val="24"/>
            <w:szCs w:val="24"/>
          </w:rPr>
          <w:delText xml:space="preserve">was estimated to approach 0 for the majority of simulation replicates when sample sizes </w:delText>
        </w:r>
        <w:r w:rsidR="00154457" w:rsidRPr="00036F66" w:rsidDel="00C95CAD">
          <w:rPr>
            <w:rFonts w:ascii="Times New Roman" w:hAnsi="Times New Roman" w:cs="Times New Roman"/>
            <w:sz w:val="24"/>
            <w:szCs w:val="24"/>
          </w:rPr>
          <w:delText xml:space="preserve">were </w:delText>
        </w:r>
        <w:r w:rsidR="00BF1180" w:rsidRPr="00036F66" w:rsidDel="00C95CAD">
          <w:rPr>
            <w:rFonts w:ascii="Times New Roman" w:hAnsi="Times New Roman" w:cs="Times New Roman"/>
            <w:sz w:val="24"/>
            <w:szCs w:val="24"/>
          </w:rPr>
          <w:delText>low (</w:delText>
        </w:r>
        <w:r w:rsidR="00BF1180" w:rsidRPr="00036F66" w:rsidDel="00C95CAD">
          <w:rPr>
            <w:rFonts w:ascii="Times New Roman" w:hAnsi="Times New Roman" w:cs="Times New Roman"/>
            <w:i/>
            <w:sz w:val="24"/>
            <w:szCs w:val="24"/>
          </w:rPr>
          <w:delText>n=50)</w:delText>
        </w:r>
        <w:r w:rsidR="00D41E76" w:rsidRPr="00036F66" w:rsidDel="00C95CAD">
          <w:rPr>
            <w:rFonts w:ascii="Times New Roman" w:hAnsi="Times New Roman" w:cs="Times New Roman"/>
            <w:sz w:val="24"/>
            <w:szCs w:val="24"/>
          </w:rPr>
          <w:delText xml:space="preserve">, and particularly when estimating both </w:delText>
        </w:r>
        <w:r w:rsidR="00F22E9E" w:rsidRPr="00036F66" w:rsidDel="00C95CAD">
          <w:rPr>
            <w:rFonts w:ascii="Times New Roman" w:hAnsi="Times New Roman" w:cs="Times New Roman"/>
            <w:sz w:val="24"/>
            <w:szCs w:val="24"/>
          </w:rPr>
          <w:delText xml:space="preserve">persistent and transient </w:delText>
        </w:r>
        <w:r w:rsidR="00D41E76" w:rsidRPr="00036F66" w:rsidDel="00C95CAD">
          <w:rPr>
            <w:rFonts w:ascii="Times New Roman" w:hAnsi="Times New Roman" w:cs="Times New Roman"/>
            <w:sz w:val="24"/>
            <w:szCs w:val="24"/>
          </w:rPr>
          <w:delText>variation</w:delText>
        </w:r>
        <w:r w:rsidR="008A61B3" w:rsidRPr="00036F66" w:rsidDel="00C95CAD">
          <w:rPr>
            <w:rFonts w:ascii="Times New Roman" w:hAnsi="Times New Roman" w:cs="Times New Roman"/>
            <w:sz w:val="24"/>
            <w:szCs w:val="24"/>
          </w:rPr>
          <w:delText xml:space="preserve"> (estimating variation in </w:delText>
        </w:r>
        <w:r w:rsidR="008A61B3" w:rsidRPr="00036F66" w:rsidDel="00C95CAD">
          <w:rPr>
            <w:rFonts w:ascii="Times New Roman" w:hAnsi="Times New Roman" w:cs="Times New Roman"/>
            <w:i/>
            <w:sz w:val="24"/>
            <w:szCs w:val="24"/>
          </w:rPr>
          <w:delText>k</w:delText>
        </w:r>
        <w:r w:rsidR="008A61B3" w:rsidRPr="00036F66" w:rsidDel="00C95CAD">
          <w:rPr>
            <w:rFonts w:ascii="Times New Roman" w:hAnsi="Times New Roman" w:cs="Times New Roman"/>
            <w:i/>
            <w:sz w:val="24"/>
            <w:szCs w:val="24"/>
            <w:vertAlign w:val="subscript"/>
          </w:rPr>
          <w:delText xml:space="preserve">s,i </w:delText>
        </w:r>
        <w:r w:rsidR="008A61B3" w:rsidRPr="00036F66" w:rsidDel="00C95CAD">
          <w:rPr>
            <w:rFonts w:ascii="Times New Roman" w:hAnsi="Times New Roman" w:cs="Times New Roman"/>
            <w:sz w:val="24"/>
            <w:szCs w:val="24"/>
          </w:rPr>
          <w:delText xml:space="preserve">and </w:delTex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D41E76" w:rsidRPr="00036F66" w:rsidDel="00C95CAD">
          <w:rPr>
            <w:rFonts w:ascii="Times New Roman" w:hAnsi="Times New Roman" w:cs="Times New Roman"/>
            <w:sz w:val="24"/>
            <w:szCs w:val="24"/>
          </w:rPr>
          <w:delText>).  However, by large sample sizes (</w:delText>
        </w:r>
        <w:r w:rsidR="00D41E76" w:rsidRPr="00036F66" w:rsidDel="00C95CAD">
          <w:rPr>
            <w:rFonts w:ascii="Times New Roman" w:hAnsi="Times New Roman" w:cs="Times New Roman"/>
            <w:i/>
            <w:sz w:val="24"/>
            <w:szCs w:val="24"/>
          </w:rPr>
          <w:delText>n=500</w:delText>
        </w:r>
        <w:r w:rsidR="00D41E76" w:rsidRPr="00036F66" w:rsidDel="00C95CAD">
          <w:rPr>
            <w:rFonts w:ascii="Times New Roman" w:hAnsi="Times New Roman" w:cs="Times New Roman"/>
            <w:sz w:val="24"/>
            <w:szCs w:val="24"/>
          </w:rPr>
          <w:delText xml:space="preserve">), the magnitude of residual variation was estimated well for either model </w:delText>
        </w:r>
        <w:r w:rsidR="006C4ABB" w:rsidRPr="00036F66" w:rsidDel="00C95CAD">
          <w:rPr>
            <w:rFonts w:ascii="Times New Roman" w:hAnsi="Times New Roman" w:cs="Times New Roman"/>
            <w:sz w:val="24"/>
            <w:szCs w:val="24"/>
          </w:rPr>
          <w:delText>(</w:delText>
        </w:r>
        <w:r w:rsidR="000F18D4" w:rsidRPr="00036F66" w:rsidDel="00C95CAD">
          <w:rPr>
            <w:rFonts w:ascii="Times New Roman" w:hAnsi="Times New Roman" w:cs="Times New Roman"/>
            <w:sz w:val="24"/>
            <w:szCs w:val="24"/>
          </w:rPr>
          <w:fldChar w:fldCharType="begin"/>
        </w:r>
        <w:r w:rsidR="000F18D4" w:rsidRPr="00036F66" w:rsidDel="00C95CAD">
          <w:rPr>
            <w:rFonts w:ascii="Times New Roman" w:hAnsi="Times New Roman" w:cs="Times New Roman"/>
            <w:sz w:val="24"/>
            <w:szCs w:val="24"/>
          </w:rPr>
          <w:delInstrText xml:space="preserve"> REF _Ref410630977 \h </w:delInstrText>
        </w:r>
        <w:r w:rsidR="00E820A6" w:rsidRPr="00036F66" w:rsidDel="00C95CAD">
          <w:rPr>
            <w:rFonts w:ascii="Times New Roman" w:hAnsi="Times New Roman" w:cs="Times New Roman"/>
            <w:sz w:val="24"/>
            <w:szCs w:val="24"/>
          </w:rPr>
          <w:delInstrText xml:space="preserve"> \* MERGEFORMAT </w:delInstrText>
        </w:r>
        <w:r w:rsidR="000F18D4" w:rsidRPr="00036F66" w:rsidDel="00C95CAD">
          <w:rPr>
            <w:rFonts w:ascii="Times New Roman" w:hAnsi="Times New Roman" w:cs="Times New Roman"/>
            <w:sz w:val="24"/>
            <w:szCs w:val="24"/>
          </w:rPr>
        </w:r>
        <w:r w:rsidR="000F18D4" w:rsidRPr="00036F66" w:rsidDel="00C95CAD">
          <w:rPr>
            <w:rFonts w:ascii="Times New Roman" w:hAnsi="Times New Roman" w:cs="Times New Roman"/>
            <w:sz w:val="24"/>
            <w:szCs w:val="24"/>
          </w:rPr>
          <w:fldChar w:fldCharType="separate"/>
        </w:r>
        <w:r w:rsidR="00814371" w:rsidRPr="00036F66" w:rsidDel="00C95CAD">
          <w:rPr>
            <w:rFonts w:ascii="Times New Roman" w:hAnsi="Times New Roman" w:cs="Times New Roman"/>
            <w:color w:val="000000" w:themeColor="text1"/>
            <w:sz w:val="24"/>
            <w:szCs w:val="24"/>
          </w:rPr>
          <w:delText xml:space="preserve">Figure </w:delText>
        </w:r>
        <w:r w:rsidR="00814371" w:rsidRPr="00036F66" w:rsidDel="00C95CAD">
          <w:rPr>
            <w:rFonts w:ascii="Times New Roman" w:hAnsi="Times New Roman" w:cs="Times New Roman"/>
            <w:noProof/>
            <w:color w:val="000000" w:themeColor="text1"/>
            <w:sz w:val="24"/>
            <w:szCs w:val="24"/>
          </w:rPr>
          <w:delText>9</w:delText>
        </w:r>
        <w:r w:rsidR="000F18D4" w:rsidRPr="00036F66" w:rsidDel="00C95CAD">
          <w:rPr>
            <w:rFonts w:ascii="Times New Roman" w:hAnsi="Times New Roman" w:cs="Times New Roman"/>
            <w:sz w:val="24"/>
            <w:szCs w:val="24"/>
          </w:rPr>
          <w:fldChar w:fldCharType="end"/>
        </w:r>
        <w:r w:rsidR="006C4ABB" w:rsidRPr="00036F66" w:rsidDel="00C95CAD">
          <w:rPr>
            <w:rFonts w:ascii="Times New Roman" w:hAnsi="Times New Roman" w:cs="Times New Roman"/>
            <w:sz w:val="24"/>
            <w:szCs w:val="24"/>
          </w:rPr>
          <w:delText xml:space="preserve">).  </w:delText>
        </w:r>
      </w:del>
    </w:p>
    <w:p w14:paraId="277B55B5" w14:textId="1E110402" w:rsidR="00BF1180" w:rsidRPr="00036F66" w:rsidDel="00C95CAD" w:rsidRDefault="00BF1180" w:rsidP="00E76CE4">
      <w:pPr>
        <w:tabs>
          <w:tab w:val="left" w:pos="360"/>
          <w:tab w:val="left" w:pos="720"/>
          <w:tab w:val="left" w:pos="8640"/>
        </w:tabs>
        <w:spacing w:after="0" w:line="480" w:lineRule="auto"/>
        <w:rPr>
          <w:del w:id="150" w:author="darcy" w:date="2015-05-13T11:16:00Z"/>
          <w:rFonts w:ascii="Times New Roman" w:hAnsi="Times New Roman" w:cs="Times New Roman"/>
          <w:sz w:val="24"/>
          <w:szCs w:val="24"/>
        </w:rPr>
      </w:pPr>
      <w:del w:id="151" w:author="darcy" w:date="2015-05-13T11:16:00Z">
        <w:r w:rsidRPr="00036F66" w:rsidDel="00C95CAD">
          <w:rPr>
            <w:rFonts w:ascii="Times New Roman" w:hAnsi="Times New Roman" w:cs="Times New Roman"/>
            <w:sz w:val="24"/>
            <w:szCs w:val="24"/>
          </w:rPr>
          <w:tab/>
          <w:delText xml:space="preserve">Not all fits to simulated data </w:delText>
        </w:r>
        <w:r w:rsidR="00FF5667" w:rsidRPr="00036F66" w:rsidDel="00C95CAD">
          <w:rPr>
            <w:rFonts w:ascii="Times New Roman" w:hAnsi="Times New Roman" w:cs="Times New Roman"/>
            <w:sz w:val="24"/>
            <w:szCs w:val="24"/>
          </w:rPr>
          <w:delText xml:space="preserve">had a </w:delText>
        </w:r>
        <w:r w:rsidR="00B22FD1" w:rsidRPr="00036F66" w:rsidDel="00C95CAD">
          <w:rPr>
            <w:rFonts w:ascii="Times New Roman" w:hAnsi="Times New Roman" w:cs="Times New Roman"/>
            <w:sz w:val="24"/>
            <w:szCs w:val="24"/>
          </w:rPr>
          <w:delText>positive definite Hessian</w:delText>
        </w:r>
        <w:r w:rsidR="00FF5667" w:rsidRPr="00036F66" w:rsidDel="00C95CAD">
          <w:rPr>
            <w:rFonts w:ascii="Times New Roman" w:hAnsi="Times New Roman" w:cs="Times New Roman"/>
            <w:sz w:val="24"/>
            <w:szCs w:val="24"/>
          </w:rPr>
          <w:delText>, signifying that some combinations of simulation replicate and estimation model had parameters that were either (1) not converged or (2) not uniquely identifiable</w:delText>
        </w:r>
        <w:r w:rsidRPr="00036F66" w:rsidDel="00C95CAD">
          <w:rPr>
            <w:rFonts w:ascii="Times New Roman" w:hAnsi="Times New Roman" w:cs="Times New Roman"/>
            <w:sz w:val="24"/>
            <w:szCs w:val="24"/>
          </w:rPr>
          <w:delText xml:space="preserve">.  When the </w:delText>
        </w:r>
        <w:r w:rsidR="00FF5667" w:rsidRPr="00036F66" w:rsidDel="00C95CAD">
          <w:rPr>
            <w:rFonts w:ascii="Times New Roman" w:hAnsi="Times New Roman" w:cs="Times New Roman"/>
            <w:sz w:val="24"/>
            <w:szCs w:val="24"/>
          </w:rPr>
          <w:delText xml:space="preserve">estimation </w:delText>
        </w:r>
        <w:r w:rsidRPr="00036F66" w:rsidDel="00C95CAD">
          <w:rPr>
            <w:rFonts w:ascii="Times New Roman" w:hAnsi="Times New Roman" w:cs="Times New Roman"/>
            <w:sz w:val="24"/>
            <w:szCs w:val="24"/>
          </w:rPr>
          <w:delText>model included no random-effects</w:delText>
        </w:r>
        <w:r w:rsidR="00FF5667" w:rsidRPr="00036F66" w:rsidDel="00C95CAD">
          <w:rPr>
            <w:rFonts w:ascii="Times New Roman" w:hAnsi="Times New Roman" w:cs="Times New Roman"/>
            <w:sz w:val="24"/>
            <w:szCs w:val="24"/>
          </w:rPr>
          <w:delText>,</w:delText>
        </w:r>
        <w:r w:rsidRPr="00036F66" w:rsidDel="00C95CAD">
          <w:rPr>
            <w:rFonts w:ascii="Times New Roman" w:hAnsi="Times New Roman" w:cs="Times New Roman"/>
            <w:sz w:val="24"/>
            <w:szCs w:val="24"/>
          </w:rPr>
          <w:delText xml:space="preserve"> or random-effects for</w:delText>
        </w:r>
        <w:r w:rsidR="008F3073" w:rsidRPr="00036F66" w:rsidDel="00C95CAD">
          <w:rPr>
            <w:rFonts w:ascii="Times New Roman" w:hAnsi="Times New Roman" w:cs="Times New Roman"/>
            <w:sz w:val="24"/>
            <w:szCs w:val="24"/>
          </w:rPr>
          <w:delText xml:space="preserve"> upkeep costs</w:delText>
        </w:r>
        <w:r w:rsidRPr="00036F66" w:rsidDel="00C95CAD">
          <w:rPr>
            <w:rFonts w:ascii="Times New Roman" w:hAnsi="Times New Roman" w:cs="Times New Roman"/>
            <w:sz w:val="24"/>
            <w:szCs w:val="24"/>
          </w:rPr>
          <w:delText xml:space="preserve"> </w:delText>
        </w:r>
        <w:r w:rsidR="008F3073" w:rsidRPr="00036F66" w:rsidDel="00C95CAD">
          <w:rPr>
            <w:rFonts w:ascii="Times New Roman" w:hAnsi="Times New Roman" w:cs="Times New Roman"/>
            <w:sz w:val="24"/>
            <w:szCs w:val="24"/>
          </w:rPr>
          <w:delText>(</w:delText>
        </w:r>
        <w:r w:rsidRPr="00036F66" w:rsidDel="00C95CAD">
          <w:rPr>
            <w:rFonts w:ascii="Times New Roman" w:hAnsi="Times New Roman" w:cs="Times New Roman"/>
            <w:i/>
            <w:sz w:val="24"/>
            <w:szCs w:val="24"/>
          </w:rPr>
          <w:delText>k</w:delText>
        </w:r>
        <w:r w:rsidRPr="00036F66" w:rsidDel="00C95CAD">
          <w:rPr>
            <w:rFonts w:ascii="Times New Roman" w:hAnsi="Times New Roman" w:cs="Times New Roman"/>
            <w:i/>
            <w:sz w:val="24"/>
            <w:szCs w:val="24"/>
            <w:vertAlign w:val="subscript"/>
          </w:rPr>
          <w:delText>i,s</w:delText>
        </w:r>
        <w:r w:rsidR="008F3073" w:rsidRPr="00036F66" w:rsidDel="00C95CAD">
          <w:rPr>
            <w:rFonts w:ascii="Times New Roman" w:hAnsi="Times New Roman" w:cs="Times New Roman"/>
            <w:sz w:val="24"/>
            <w:szCs w:val="24"/>
          </w:rPr>
          <w:delText xml:space="preserve">) </w:delText>
        </w:r>
        <w:r w:rsidRPr="00036F66" w:rsidDel="00C95CAD">
          <w:rPr>
            <w:rFonts w:ascii="Times New Roman" w:hAnsi="Times New Roman" w:cs="Times New Roman"/>
            <w:sz w:val="24"/>
            <w:szCs w:val="24"/>
          </w:rPr>
          <w:delText xml:space="preserve">only, almost all model fits were </w:delText>
        </w:r>
        <w:r w:rsidR="00FF5667" w:rsidRPr="00036F66" w:rsidDel="00C95CAD">
          <w:rPr>
            <w:rFonts w:ascii="Times New Roman" w:hAnsi="Times New Roman" w:cs="Times New Roman"/>
            <w:sz w:val="24"/>
            <w:szCs w:val="24"/>
          </w:rPr>
          <w:delText>positive definite</w:delText>
        </w:r>
        <w:r w:rsidRPr="00036F66" w:rsidDel="00C95CAD">
          <w:rPr>
            <w:rFonts w:ascii="Times New Roman" w:hAnsi="Times New Roman" w:cs="Times New Roman"/>
            <w:sz w:val="24"/>
            <w:szCs w:val="24"/>
          </w:rPr>
          <w:delText xml:space="preserve">.  </w:delText>
        </w:r>
        <w:r w:rsidR="00FF5667" w:rsidRPr="00036F66" w:rsidDel="00C95CAD">
          <w:rPr>
            <w:rFonts w:ascii="Times New Roman" w:hAnsi="Times New Roman" w:cs="Times New Roman"/>
            <w:sz w:val="24"/>
            <w:szCs w:val="24"/>
          </w:rPr>
          <w:delText>F</w:delText>
        </w:r>
        <w:r w:rsidRPr="00036F66" w:rsidDel="00C95CAD">
          <w:rPr>
            <w:rFonts w:ascii="Times New Roman" w:hAnsi="Times New Roman" w:cs="Times New Roman"/>
            <w:sz w:val="24"/>
            <w:szCs w:val="24"/>
          </w:rPr>
          <w:delText xml:space="preserve">ewer </w:delText>
        </w:r>
        <w:r w:rsidR="00FF5667" w:rsidRPr="00036F66" w:rsidDel="00C95CAD">
          <w:rPr>
            <w:rFonts w:ascii="Times New Roman" w:hAnsi="Times New Roman" w:cs="Times New Roman"/>
            <w:sz w:val="24"/>
            <w:szCs w:val="24"/>
          </w:rPr>
          <w:delText xml:space="preserve">simulation replicates </w:delText>
        </w:r>
        <w:r w:rsidRPr="00036F66" w:rsidDel="00C95CAD">
          <w:rPr>
            <w:rFonts w:ascii="Times New Roman" w:hAnsi="Times New Roman" w:cs="Times New Roman"/>
            <w:sz w:val="24"/>
            <w:szCs w:val="24"/>
          </w:rPr>
          <w:delText xml:space="preserve">were </w:delText>
        </w:r>
        <w:r w:rsidR="00FF5667" w:rsidRPr="00036F66" w:rsidDel="00C95CAD">
          <w:rPr>
            <w:rFonts w:ascii="Times New Roman" w:hAnsi="Times New Roman" w:cs="Times New Roman"/>
            <w:sz w:val="24"/>
            <w:szCs w:val="24"/>
          </w:rPr>
          <w:delText>positive definite when the model incorporated transient individual random effects (</w:delTex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F5667" w:rsidRPr="00036F66" w:rsidDel="00C95CAD">
          <w:rPr>
            <w:rFonts w:ascii="Times New Roman" w:hAnsi="Times New Roman" w:cs="Times New Roman"/>
            <w:sz w:val="24"/>
            <w:szCs w:val="24"/>
          </w:rPr>
          <w:delText>)</w:delText>
        </w:r>
        <w:r w:rsidRPr="00036F66" w:rsidDel="00C95CAD">
          <w:rPr>
            <w:rFonts w:ascii="Times New Roman" w:hAnsi="Times New Roman" w:cs="Times New Roman"/>
            <w:sz w:val="24"/>
            <w:szCs w:val="24"/>
          </w:rPr>
          <w:delText>, particularly at lower sample sizes</w:delText>
        </w:r>
        <w:r w:rsidR="009E4A54" w:rsidRPr="00036F66" w:rsidDel="00C95CAD">
          <w:rPr>
            <w:rFonts w:ascii="Times New Roman" w:hAnsi="Times New Roman" w:cs="Times New Roman"/>
            <w:sz w:val="24"/>
            <w:szCs w:val="24"/>
          </w:rPr>
          <w:delText xml:space="preserve"> (see </w:delText>
        </w:r>
        <w:r w:rsidR="009E4A54" w:rsidRPr="00036F66" w:rsidDel="00C95CAD">
          <w:rPr>
            <w:rFonts w:ascii="Times New Roman" w:hAnsi="Times New Roman" w:cs="Times New Roman"/>
            <w:sz w:val="24"/>
            <w:szCs w:val="24"/>
          </w:rPr>
          <w:fldChar w:fldCharType="begin"/>
        </w:r>
        <w:r w:rsidR="009E4A54" w:rsidRPr="00036F66" w:rsidDel="00C95CAD">
          <w:rPr>
            <w:rFonts w:ascii="Times New Roman" w:hAnsi="Times New Roman" w:cs="Times New Roman"/>
            <w:sz w:val="24"/>
            <w:szCs w:val="24"/>
          </w:rPr>
          <w:delInstrText xml:space="preserve"> REF _Ref410630945 \h </w:delInstrText>
        </w:r>
        <w:r w:rsidR="00E820A6" w:rsidRPr="00036F66" w:rsidDel="00C95CAD">
          <w:rPr>
            <w:rFonts w:ascii="Times New Roman" w:hAnsi="Times New Roman" w:cs="Times New Roman"/>
            <w:sz w:val="24"/>
            <w:szCs w:val="24"/>
          </w:rPr>
          <w:delInstrText xml:space="preserve"> \* MERGEFORMAT </w:delInstrText>
        </w:r>
        <w:r w:rsidR="009E4A54" w:rsidRPr="00036F66" w:rsidDel="00C95CAD">
          <w:rPr>
            <w:rFonts w:ascii="Times New Roman" w:hAnsi="Times New Roman" w:cs="Times New Roman"/>
            <w:sz w:val="24"/>
            <w:szCs w:val="24"/>
          </w:rPr>
        </w:r>
        <w:r w:rsidR="009E4A54" w:rsidRPr="00036F66" w:rsidDel="00C95CAD">
          <w:rPr>
            <w:rFonts w:ascii="Times New Roman" w:hAnsi="Times New Roman" w:cs="Times New Roman"/>
            <w:sz w:val="24"/>
            <w:szCs w:val="24"/>
          </w:rPr>
          <w:fldChar w:fldCharType="separate"/>
        </w:r>
        <w:r w:rsidR="00C62A92" w:rsidRPr="00036F66" w:rsidDel="00C95CAD">
          <w:rPr>
            <w:rFonts w:ascii="Times New Roman" w:hAnsi="Times New Roman" w:cs="Times New Roman"/>
            <w:sz w:val="24"/>
            <w:szCs w:val="24"/>
          </w:rPr>
          <w:delText xml:space="preserve">Figures </w:delText>
        </w:r>
        <w:r w:rsidR="00C62A92" w:rsidRPr="00036F66" w:rsidDel="00C95CAD">
          <w:rPr>
            <w:rFonts w:ascii="Times New Roman" w:hAnsi="Times New Roman" w:cs="Times New Roman"/>
            <w:noProof/>
            <w:sz w:val="24"/>
            <w:szCs w:val="24"/>
          </w:rPr>
          <w:delText>5</w:delText>
        </w:r>
        <w:r w:rsidR="009E4A54" w:rsidRPr="00036F66" w:rsidDel="00C95CAD">
          <w:rPr>
            <w:rFonts w:ascii="Times New Roman" w:hAnsi="Times New Roman" w:cs="Times New Roman"/>
            <w:sz w:val="24"/>
            <w:szCs w:val="24"/>
          </w:rPr>
          <w:fldChar w:fldCharType="end"/>
        </w:r>
        <w:r w:rsidR="009E4A54" w:rsidRPr="00036F66" w:rsidDel="00C95CAD">
          <w:rPr>
            <w:rFonts w:ascii="Times New Roman" w:hAnsi="Times New Roman" w:cs="Times New Roman"/>
            <w:sz w:val="24"/>
            <w:szCs w:val="24"/>
          </w:rPr>
          <w:delText xml:space="preserve">, </w:delText>
        </w:r>
        <w:r w:rsidR="009E4A54" w:rsidRPr="00036F66" w:rsidDel="00C95CAD">
          <w:rPr>
            <w:rFonts w:ascii="Times New Roman" w:hAnsi="Times New Roman" w:cs="Times New Roman"/>
            <w:sz w:val="24"/>
            <w:szCs w:val="24"/>
          </w:rPr>
          <w:fldChar w:fldCharType="begin"/>
        </w:r>
        <w:r w:rsidR="009E4A54" w:rsidRPr="00036F66" w:rsidDel="00C95CAD">
          <w:rPr>
            <w:rFonts w:ascii="Times New Roman" w:hAnsi="Times New Roman" w:cs="Times New Roman"/>
            <w:sz w:val="24"/>
            <w:szCs w:val="24"/>
          </w:rPr>
          <w:delInstrText xml:space="preserve"> REF _Ref409962302 \h </w:delInstrText>
        </w:r>
        <w:r w:rsidR="00E820A6" w:rsidRPr="00036F66" w:rsidDel="00C95CAD">
          <w:rPr>
            <w:rFonts w:ascii="Times New Roman" w:hAnsi="Times New Roman" w:cs="Times New Roman"/>
            <w:sz w:val="24"/>
            <w:szCs w:val="24"/>
          </w:rPr>
          <w:delInstrText xml:space="preserve"> \* MERGEFORMAT </w:delInstrText>
        </w:r>
        <w:r w:rsidR="009E4A54" w:rsidRPr="00036F66" w:rsidDel="00C95CAD">
          <w:rPr>
            <w:rFonts w:ascii="Times New Roman" w:hAnsi="Times New Roman" w:cs="Times New Roman"/>
            <w:sz w:val="24"/>
            <w:szCs w:val="24"/>
          </w:rPr>
        </w:r>
        <w:r w:rsidR="009E4A54" w:rsidRPr="00036F66" w:rsidDel="00C95CAD">
          <w:rPr>
            <w:rFonts w:ascii="Times New Roman" w:hAnsi="Times New Roman" w:cs="Times New Roman"/>
            <w:sz w:val="24"/>
            <w:szCs w:val="24"/>
          </w:rPr>
          <w:fldChar w:fldCharType="separate"/>
        </w:r>
        <w:r w:rsidR="00C62A92" w:rsidRPr="00036F66" w:rsidDel="00C95CAD">
          <w:rPr>
            <w:rFonts w:ascii="Times New Roman" w:hAnsi="Times New Roman" w:cs="Times New Roman"/>
            <w:noProof/>
            <w:color w:val="000000" w:themeColor="text1"/>
            <w:sz w:val="24"/>
            <w:szCs w:val="24"/>
          </w:rPr>
          <w:delText>6</w:delText>
        </w:r>
        <w:r w:rsidR="009E4A54" w:rsidRPr="00036F66" w:rsidDel="00C95CAD">
          <w:rPr>
            <w:rFonts w:ascii="Times New Roman" w:hAnsi="Times New Roman" w:cs="Times New Roman"/>
            <w:sz w:val="24"/>
            <w:szCs w:val="24"/>
          </w:rPr>
          <w:fldChar w:fldCharType="end"/>
        </w:r>
        <w:r w:rsidR="009E4A54" w:rsidRPr="00036F66" w:rsidDel="00C95CAD">
          <w:rPr>
            <w:rFonts w:ascii="Times New Roman" w:hAnsi="Times New Roman" w:cs="Times New Roman"/>
            <w:sz w:val="24"/>
            <w:szCs w:val="24"/>
          </w:rPr>
          <w:delText xml:space="preserve">, </w:delText>
        </w:r>
        <w:r w:rsidR="009E4A54" w:rsidRPr="00036F66" w:rsidDel="00C95CAD">
          <w:rPr>
            <w:rFonts w:ascii="Times New Roman" w:hAnsi="Times New Roman" w:cs="Times New Roman"/>
            <w:sz w:val="24"/>
            <w:szCs w:val="24"/>
          </w:rPr>
          <w:fldChar w:fldCharType="begin"/>
        </w:r>
        <w:r w:rsidR="009E4A54" w:rsidRPr="00036F66" w:rsidDel="00C95CAD">
          <w:rPr>
            <w:rFonts w:ascii="Times New Roman" w:hAnsi="Times New Roman" w:cs="Times New Roman"/>
            <w:sz w:val="24"/>
            <w:szCs w:val="24"/>
          </w:rPr>
          <w:delInstrText xml:space="preserve"> REF _Ref409962306 \h </w:delInstrText>
        </w:r>
        <w:r w:rsidR="00E820A6" w:rsidRPr="00036F66" w:rsidDel="00C95CAD">
          <w:rPr>
            <w:rFonts w:ascii="Times New Roman" w:hAnsi="Times New Roman" w:cs="Times New Roman"/>
            <w:sz w:val="24"/>
            <w:szCs w:val="24"/>
          </w:rPr>
          <w:delInstrText xml:space="preserve"> \* MERGEFORMAT </w:delInstrText>
        </w:r>
        <w:r w:rsidR="009E4A54" w:rsidRPr="00036F66" w:rsidDel="00C95CAD">
          <w:rPr>
            <w:rFonts w:ascii="Times New Roman" w:hAnsi="Times New Roman" w:cs="Times New Roman"/>
            <w:sz w:val="24"/>
            <w:szCs w:val="24"/>
          </w:rPr>
        </w:r>
        <w:r w:rsidR="009E4A54" w:rsidRPr="00036F66" w:rsidDel="00C95CAD">
          <w:rPr>
            <w:rFonts w:ascii="Times New Roman" w:hAnsi="Times New Roman" w:cs="Times New Roman"/>
            <w:sz w:val="24"/>
            <w:szCs w:val="24"/>
          </w:rPr>
          <w:fldChar w:fldCharType="separate"/>
        </w:r>
        <w:r w:rsidR="00C62A92" w:rsidRPr="00036F66" w:rsidDel="00C95CAD">
          <w:rPr>
            <w:rFonts w:ascii="Times New Roman" w:hAnsi="Times New Roman" w:cs="Times New Roman"/>
            <w:noProof/>
            <w:color w:val="000000" w:themeColor="text1"/>
            <w:sz w:val="24"/>
          </w:rPr>
          <w:delText>7</w:delText>
        </w:r>
        <w:r w:rsidR="009E4A54" w:rsidRPr="00036F66" w:rsidDel="00C95CAD">
          <w:rPr>
            <w:rFonts w:ascii="Times New Roman" w:hAnsi="Times New Roman" w:cs="Times New Roman"/>
            <w:sz w:val="24"/>
            <w:szCs w:val="24"/>
          </w:rPr>
          <w:fldChar w:fldCharType="end"/>
        </w:r>
        <w:r w:rsidR="009E4A54" w:rsidRPr="00036F66" w:rsidDel="00C95CAD">
          <w:rPr>
            <w:rFonts w:ascii="Times New Roman" w:hAnsi="Times New Roman" w:cs="Times New Roman"/>
            <w:sz w:val="24"/>
            <w:szCs w:val="24"/>
          </w:rPr>
          <w:delText xml:space="preserve">, </w:delText>
        </w:r>
        <w:r w:rsidR="009E4A54" w:rsidRPr="00036F66" w:rsidDel="00C95CAD">
          <w:rPr>
            <w:rFonts w:ascii="Times New Roman" w:hAnsi="Times New Roman" w:cs="Times New Roman"/>
            <w:sz w:val="24"/>
            <w:szCs w:val="24"/>
          </w:rPr>
          <w:fldChar w:fldCharType="begin"/>
        </w:r>
        <w:r w:rsidR="009E4A54" w:rsidRPr="00036F66" w:rsidDel="00C95CAD">
          <w:rPr>
            <w:rFonts w:ascii="Times New Roman" w:hAnsi="Times New Roman" w:cs="Times New Roman"/>
            <w:sz w:val="24"/>
            <w:szCs w:val="24"/>
          </w:rPr>
          <w:delInstrText xml:space="preserve"> REF _Ref410630975 \h </w:delInstrText>
        </w:r>
        <w:r w:rsidR="00E820A6" w:rsidRPr="00036F66" w:rsidDel="00C95CAD">
          <w:rPr>
            <w:rFonts w:ascii="Times New Roman" w:hAnsi="Times New Roman" w:cs="Times New Roman"/>
            <w:sz w:val="24"/>
            <w:szCs w:val="24"/>
          </w:rPr>
          <w:delInstrText xml:space="preserve"> \* MERGEFORMAT </w:delInstrText>
        </w:r>
        <w:r w:rsidR="009E4A54" w:rsidRPr="00036F66" w:rsidDel="00C95CAD">
          <w:rPr>
            <w:rFonts w:ascii="Times New Roman" w:hAnsi="Times New Roman" w:cs="Times New Roman"/>
            <w:sz w:val="24"/>
            <w:szCs w:val="24"/>
          </w:rPr>
        </w:r>
        <w:r w:rsidR="009E4A54" w:rsidRPr="00036F66" w:rsidDel="00C95CAD">
          <w:rPr>
            <w:rFonts w:ascii="Times New Roman" w:hAnsi="Times New Roman" w:cs="Times New Roman"/>
            <w:sz w:val="24"/>
            <w:szCs w:val="24"/>
          </w:rPr>
          <w:fldChar w:fldCharType="separate"/>
        </w:r>
        <w:r w:rsidR="00C62A92" w:rsidRPr="00036F66" w:rsidDel="00C95CAD">
          <w:rPr>
            <w:rFonts w:ascii="Times New Roman" w:hAnsi="Times New Roman" w:cs="Times New Roman"/>
            <w:noProof/>
            <w:color w:val="000000" w:themeColor="text1"/>
            <w:sz w:val="24"/>
            <w:szCs w:val="24"/>
          </w:rPr>
          <w:delText>8</w:delText>
        </w:r>
        <w:r w:rsidR="009E4A54" w:rsidRPr="00036F66" w:rsidDel="00C95CAD">
          <w:rPr>
            <w:rFonts w:ascii="Times New Roman" w:hAnsi="Times New Roman" w:cs="Times New Roman"/>
            <w:sz w:val="24"/>
            <w:szCs w:val="24"/>
          </w:rPr>
          <w:fldChar w:fldCharType="end"/>
        </w:r>
        <w:r w:rsidR="009E4A54" w:rsidRPr="00036F66" w:rsidDel="00C95CAD">
          <w:rPr>
            <w:rFonts w:ascii="Times New Roman" w:hAnsi="Times New Roman" w:cs="Times New Roman"/>
            <w:sz w:val="24"/>
            <w:szCs w:val="24"/>
          </w:rPr>
          <w:delText xml:space="preserve">, and </w:delText>
        </w:r>
        <w:r w:rsidR="009E4A54" w:rsidRPr="00036F66" w:rsidDel="00C95CAD">
          <w:rPr>
            <w:rFonts w:ascii="Times New Roman" w:hAnsi="Times New Roman" w:cs="Times New Roman"/>
            <w:sz w:val="24"/>
            <w:szCs w:val="24"/>
          </w:rPr>
          <w:fldChar w:fldCharType="begin"/>
        </w:r>
        <w:r w:rsidR="009E4A54" w:rsidRPr="00036F66" w:rsidDel="00C95CAD">
          <w:rPr>
            <w:rFonts w:ascii="Times New Roman" w:hAnsi="Times New Roman" w:cs="Times New Roman"/>
            <w:sz w:val="24"/>
            <w:szCs w:val="24"/>
          </w:rPr>
          <w:delInstrText xml:space="preserve"> REF _Ref410630977 \h </w:delInstrText>
        </w:r>
        <w:r w:rsidR="00E820A6" w:rsidRPr="00036F66" w:rsidDel="00C95CAD">
          <w:rPr>
            <w:rFonts w:ascii="Times New Roman" w:hAnsi="Times New Roman" w:cs="Times New Roman"/>
            <w:sz w:val="24"/>
            <w:szCs w:val="24"/>
          </w:rPr>
          <w:delInstrText xml:space="preserve"> \* MERGEFORMAT </w:delInstrText>
        </w:r>
        <w:r w:rsidR="009E4A54" w:rsidRPr="00036F66" w:rsidDel="00C95CAD">
          <w:rPr>
            <w:rFonts w:ascii="Times New Roman" w:hAnsi="Times New Roman" w:cs="Times New Roman"/>
            <w:sz w:val="24"/>
            <w:szCs w:val="24"/>
          </w:rPr>
        </w:r>
        <w:r w:rsidR="009E4A54" w:rsidRPr="00036F66" w:rsidDel="00C95CAD">
          <w:rPr>
            <w:rFonts w:ascii="Times New Roman" w:hAnsi="Times New Roman" w:cs="Times New Roman"/>
            <w:sz w:val="24"/>
            <w:szCs w:val="24"/>
          </w:rPr>
          <w:fldChar w:fldCharType="separate"/>
        </w:r>
        <w:r w:rsidR="00C62A92" w:rsidRPr="00036F66" w:rsidDel="00C95CAD">
          <w:rPr>
            <w:rFonts w:ascii="Times New Roman" w:hAnsi="Times New Roman" w:cs="Times New Roman"/>
            <w:noProof/>
            <w:color w:val="000000" w:themeColor="text1"/>
            <w:sz w:val="24"/>
            <w:szCs w:val="24"/>
          </w:rPr>
          <w:delText>9</w:delText>
        </w:r>
        <w:r w:rsidR="009E4A54" w:rsidRPr="00036F66" w:rsidDel="00C95CAD">
          <w:rPr>
            <w:rFonts w:ascii="Times New Roman" w:hAnsi="Times New Roman" w:cs="Times New Roman"/>
            <w:sz w:val="24"/>
            <w:szCs w:val="24"/>
          </w:rPr>
          <w:fldChar w:fldCharType="end"/>
        </w:r>
        <w:r w:rsidR="009E4A54" w:rsidRPr="00036F66" w:rsidDel="00C95CAD">
          <w:rPr>
            <w:rFonts w:ascii="Times New Roman" w:hAnsi="Times New Roman" w:cs="Times New Roman"/>
            <w:sz w:val="24"/>
            <w:szCs w:val="24"/>
          </w:rPr>
          <w:delText>)</w:delText>
        </w:r>
        <w:r w:rsidRPr="00036F66" w:rsidDel="00C95CAD">
          <w:rPr>
            <w:rFonts w:ascii="Times New Roman" w:hAnsi="Times New Roman" w:cs="Times New Roman"/>
            <w:sz w:val="24"/>
            <w:szCs w:val="24"/>
          </w:rPr>
          <w:delText>.</w:delText>
        </w:r>
        <w:r w:rsidR="00E81544" w:rsidRPr="00036F66" w:rsidDel="00C95CAD">
          <w:rPr>
            <w:rFonts w:ascii="Times New Roman" w:hAnsi="Times New Roman" w:cs="Times New Roman"/>
            <w:sz w:val="24"/>
            <w:szCs w:val="24"/>
          </w:rPr>
          <w:delText xml:space="preserve">  However, we conclude that most models were positive definite for sample sizes above </w:delText>
        </w:r>
        <w:r w:rsidR="00C60C38" w:rsidRPr="00036F66" w:rsidDel="00C95CAD">
          <w:rPr>
            <w:rFonts w:ascii="Times New Roman" w:hAnsi="Times New Roman" w:cs="Times New Roman"/>
            <w:sz w:val="24"/>
            <w:szCs w:val="24"/>
          </w:rPr>
          <w:delText>250 individuals</w:delText>
        </w:r>
        <w:r w:rsidR="00E81544" w:rsidRPr="00036F66" w:rsidDel="00C95CAD">
          <w:rPr>
            <w:rFonts w:ascii="Times New Roman" w:hAnsi="Times New Roman" w:cs="Times New Roman"/>
            <w:sz w:val="24"/>
            <w:szCs w:val="24"/>
          </w:rPr>
          <w:delText xml:space="preserve">, and that non-positive definite models can be used as indication that the model is likely to be overfitted relative to the available data.  </w:delText>
        </w:r>
      </w:del>
    </w:p>
    <w:p w14:paraId="407004BD" w14:textId="243FBC16" w:rsidR="00752FAC" w:rsidRPr="00036F66" w:rsidRDefault="00752FAC" w:rsidP="00E76CE4">
      <w:pPr>
        <w:spacing w:line="480" w:lineRule="auto"/>
        <w:rPr>
          <w:rFonts w:ascii="Times New Roman" w:eastAsia="Times New Roman" w:hAnsi="Times New Roman" w:cs="Times New Roman"/>
          <w:b/>
          <w:bCs/>
          <w:sz w:val="24"/>
          <w:szCs w:val="24"/>
          <w:lang w:val="en-GB" w:eastAsia="en-GB"/>
        </w:rPr>
      </w:pPr>
    </w:p>
    <w:p w14:paraId="463FC42F" w14:textId="77777777" w:rsidR="00A55D1F" w:rsidRPr="00036F66" w:rsidRDefault="00B0776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4 </w:t>
      </w:r>
      <w:r w:rsidR="00A55D1F" w:rsidRPr="00036F66">
        <w:rPr>
          <w:rFonts w:ascii="Times New Roman" w:hAnsi="Times New Roman" w:cs="Times New Roman"/>
          <w:noProof w:val="0"/>
          <w:sz w:val="24"/>
          <w:szCs w:val="24"/>
        </w:rPr>
        <w:t>Discussion</w:t>
      </w:r>
    </w:p>
    <w:p w14:paraId="3BA4E4E1" w14:textId="63164428" w:rsidR="0070070B" w:rsidRPr="00036F66" w:rsidRDefault="001E733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 this study, we have used a case study application for 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and a simulation experiment to demonstrate that it is feasible to simultaneously estimate </w:t>
      </w:r>
      <w:r w:rsidR="00437753" w:rsidRPr="00036F66">
        <w:rPr>
          <w:rFonts w:ascii="Times New Roman" w:hAnsi="Times New Roman" w:cs="Times New Roman"/>
          <w:sz w:val="24"/>
          <w:szCs w:val="24"/>
        </w:rPr>
        <w:t xml:space="preserve">persistent and transient </w:t>
      </w:r>
      <w:r w:rsidRPr="00036F66">
        <w:rPr>
          <w:rFonts w:ascii="Times New Roman" w:hAnsi="Times New Roman" w:cs="Times New Roman"/>
          <w:sz w:val="24"/>
          <w:szCs w:val="24"/>
        </w:rPr>
        <w:t xml:space="preserve">variation in growth among individuals, </w:t>
      </w:r>
      <w:r w:rsidR="0070070B" w:rsidRPr="00036F66">
        <w:rPr>
          <w:rFonts w:ascii="Times New Roman" w:hAnsi="Times New Roman" w:cs="Times New Roman"/>
          <w:sz w:val="24"/>
          <w:szCs w:val="24"/>
        </w:rPr>
        <w:t>as well as differences in growth rate between males and females</w:t>
      </w:r>
      <w:r w:rsidRPr="00036F66">
        <w:rPr>
          <w:rFonts w:ascii="Times New Roman" w:hAnsi="Times New Roman" w:cs="Times New Roman"/>
          <w:sz w:val="24"/>
          <w:szCs w:val="24"/>
        </w:rPr>
        <w:t xml:space="preserve"> </w:t>
      </w:r>
      <w:r w:rsidR="0070070B" w:rsidRPr="00036F66">
        <w:rPr>
          <w:rFonts w:ascii="Times New Roman" w:hAnsi="Times New Roman" w:cs="Times New Roman"/>
          <w:sz w:val="24"/>
          <w:szCs w:val="24"/>
        </w:rPr>
        <w:t>and residual (</w:t>
      </w:r>
      <w:r w:rsidRPr="00036F66">
        <w:rPr>
          <w:rFonts w:ascii="Times New Roman" w:hAnsi="Times New Roman" w:cs="Times New Roman"/>
          <w:sz w:val="24"/>
          <w:szCs w:val="24"/>
        </w:rPr>
        <w:t>measurement error</w:t>
      </w:r>
      <w:r w:rsidR="0070070B" w:rsidRPr="00036F66">
        <w:rPr>
          <w:rFonts w:ascii="Times New Roman" w:hAnsi="Times New Roman" w:cs="Times New Roman"/>
          <w:sz w:val="24"/>
          <w:szCs w:val="24"/>
        </w:rPr>
        <w:t>) variation</w:t>
      </w:r>
      <w:r w:rsidRPr="00036F66">
        <w:rPr>
          <w:rFonts w:ascii="Times New Roman" w:hAnsi="Times New Roman" w:cs="Times New Roman"/>
          <w:sz w:val="24"/>
          <w:szCs w:val="24"/>
        </w:rPr>
        <w:t xml:space="preserve">.  </w:t>
      </w:r>
      <w:r w:rsidR="009334DD" w:rsidRPr="00036F66">
        <w:rPr>
          <w:rFonts w:ascii="Times New Roman" w:hAnsi="Times New Roman" w:cs="Times New Roman"/>
          <w:sz w:val="24"/>
          <w:szCs w:val="24"/>
        </w:rPr>
        <w:t xml:space="preserve">Early studies incorporated variability in growth via individual variation in growth parameters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{"citationID":"1il8fhumq3","properties":{"formattedCitation":"(Sainsbury,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(Sainsbury, 1980)</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or both time-dependent and time-independent variation in growth increments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{"citationID":"2e4qd2vn1m","properties":{"formattedCitation":"(Francis, 1988)","plainCitation":"(Francis, 1988)"},"citationItems":[{"id":3044,"uris":["http://zotero.org/users/251206/items/83V2RI6I"],"uri":["http://zotero.org/users/251206/items/83V2RI6I"],"itemData":{"id":3044,"type":"article-journal","title":"Maximum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w:t>
      </w:r>
      <w:r w:rsidR="000621C9" w:rsidRPr="00036F66">
        <w:rPr>
          <w:rFonts w:ascii="Times New Roman" w:hAnsi="Times New Roman" w:cs="Times New Roman"/>
          <w:sz w:val="24"/>
          <w:szCs w:val="24"/>
        </w:rPr>
        <w:t xml:space="preserve">Recent studies have developed </w:t>
      </w:r>
      <w:r w:rsidR="009334DD" w:rsidRPr="00036F66">
        <w:rPr>
          <w:rFonts w:ascii="Times New Roman" w:hAnsi="Times New Roman" w:cs="Times New Roman"/>
          <w:sz w:val="24"/>
          <w:szCs w:val="24"/>
        </w:rPr>
        <w:t xml:space="preserve">mixed-effect models </w:t>
      </w:r>
      <w:r w:rsidR="000621C9" w:rsidRPr="00036F66">
        <w:rPr>
          <w:rFonts w:ascii="Times New Roman" w:hAnsi="Times New Roman" w:cs="Times New Roman"/>
          <w:sz w:val="24"/>
          <w:szCs w:val="24"/>
        </w:rPr>
        <w:t>for estimating vari</w:t>
      </w:r>
      <w:r w:rsidR="00101F69" w:rsidRPr="00036F66">
        <w:rPr>
          <w:rFonts w:ascii="Times New Roman" w:hAnsi="Times New Roman" w:cs="Times New Roman"/>
          <w:sz w:val="24"/>
          <w:szCs w:val="24"/>
        </w:rPr>
        <w:t>ation in growth rates over time and/</w:t>
      </w:r>
      <w:r w:rsidR="000621C9" w:rsidRPr="00036F66">
        <w:rPr>
          <w:rFonts w:ascii="Times New Roman" w:hAnsi="Times New Roman" w:cs="Times New Roman"/>
          <w:sz w:val="24"/>
          <w:szCs w:val="24"/>
        </w:rPr>
        <w:t>or among individuals</w:t>
      </w:r>
      <w:r w:rsidR="00101F69" w:rsidRPr="00036F66">
        <w:rPr>
          <w:rFonts w:ascii="Times New Roman" w:hAnsi="Times New Roman" w:cs="Times New Roman"/>
          <w:sz w:val="24"/>
          <w:szCs w:val="24"/>
        </w:rPr>
        <w:t xml:space="preserve"> in wild or experimental settings involving fish</w:t>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{"citationID":"zrZqcxYe","properties":{"formattedCitation":"(Shelton et al., 2013; Stawitz et al., In review; Thorson and Minte-Vera, In press; Vincenzi et al., 2014)","plainCitation":"(Shelton et al., 2013; Stawitz et al., In review; Thorson and Minte-Vera, In press; Vincenzi et al., 2014)"},"citationItems":[{"id":3095,"uris":["http://zotero.org/users/251206/items/GVV2IIZK"],"uri":["http://zotero.org/users/251206/items/GVV2IIZK"],"itemData":{"id":3095,"type":"article-journal","title":"A state-space approach for measuring growth variation and application to North Pacific groundfish","author":[{"family":"Stawitz","given":"Christine C."},{"family":"Essington","given":"Timothy E."},{"family":"Branch","given":"Trevor A."},{"family":"Haltuch","given":"Melissa A."},{"family":"Hollowed","given":"Anne B."},{"family":"Spencer","given":"Paul D."}],"issued":{"literal":"In review"}}},{"id":2454,"uris":["http://zotero.org/users/251206/items/3EIBHB7W"],"uri":["http://zotero.org/users/251206/items/3EIBHB7W"],"itemData":{"id":2454,"type":"article-journal","title":"Relative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id":3096,"uris":["http://zotero.org/users/251206/items/EM6I5A4D"],"uri":["http://zotero.org/users/251206/items/EM6I5A4D"],"itemData":{"id":3096,"type":"article-journal","title":"Determining Individual Variation in Growth and Its Implication for Life-History and Population Processes Using the Empirical Bayes Method","container-title":"PLoS Comput Biol","page":"e1003828","volume":"10","issue":"9","source":"PLoS Journals","abstract":"Author Summary Somatic growth is a crucial determinant of ecological and evolutionary dynamics, since larger organisms often have higher survival and reproductive success. Size may be the result of intrinsic (i.e. genetic), environmental (temperature, food), and social (competition with conspecifics) factors and interaction between them. Knowing the contribution of intrinsic, environmental, and social factors will improve our understanding of individual population dynamics, help conservation and management of endangered species, and increase our ability to predict future growth trajectories of individuals and populations. The latter goal is also relevant for humans, since predicting future growth of newborns may help identify early pathologies that occur later in life. However, teasing apart the contribution of individual and environmental factors requires powerful and efficient statistical methods, as well as biological insights and the use of longitudinal data. We developed a novel statistical approach to estimate and separate the contribution of intrinsic and environmental factors to lifetime growth trajectories, and generate hypotheses concerning the life-history strategies of organisms. Using two fish populations as a case study, we show that our method predicts future growth of organisms with substantially greater accuracy than using historical information on growth at the population level, and help us identify year-class effects, probably associated with climatic vagaries, as the most important environmental determinant of growth.","DOI":"10.1371/journal.pcbi.1003828","journalAbbreviation":"PLoS Comput Biol","author":[{"family":"Vincenzi","given":"Simone"},{"family":"Mangel","given":"Marc"},{"family":"Crivelli","given":"Alain J."},{"family":"Munch","given":"Stephan"},{"family":"Skaug","given":"Hans J."}],"issued":{"date-parts":[["2014",9,11]]},"accessed":{"date-parts":[["2015",1,24]],"season":"20:59:11"}}}],"schema":"https://github.com/citation-style-language/schema/raw/master/csl-citation.json"} </w:instrText>
      </w:r>
      <w:r w:rsidR="00101F69"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2013; Stawitz et al., In review; Thorson and Minte-Vera, In press; Vincenzi et al., 2014)</w:t>
      </w:r>
      <w:r w:rsidR="00101F69" w:rsidRPr="00036F66">
        <w:rPr>
          <w:rFonts w:ascii="Times New Roman" w:hAnsi="Times New Roman" w:cs="Times New Roman"/>
          <w:sz w:val="24"/>
          <w:szCs w:val="24"/>
        </w:rPr>
        <w:fldChar w:fldCharType="end"/>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t>Variation in growth rates is also an active area of research and method development in other ecological taxa</w:t>
      </w:r>
      <w:r w:rsidR="002F1BE7" w:rsidRPr="00036F66">
        <w:rPr>
          <w:rFonts w:ascii="Times New Roman" w:hAnsi="Times New Roman" w:cs="Times New Roman"/>
          <w:sz w:val="24"/>
          <w:szCs w:val="24"/>
        </w:rPr>
        <w:t xml:space="preserve"> </w:t>
      </w:r>
      <w:r w:rsidR="002F1B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{"citationID":"21kktjpk1a","properties":{"formattedCitation":"(Brooks et al., 2013)","plainCitation":"(Brooks et al., 2013)"},"citationItems":[{"id":3098,"uris":["http://zotero.org/users/251206/items/6DCADWSU"],"uri":["http://zotero.org/users/251206/items/6DCADWSU"],"itemData":{"id":3098,"type":"article-journal","title":"A Method for Detecting Positive Growth Autocorrelation without Marking Individuals","container-title":"PLoS ONE","page":"e76389","volume":"8","issue":"10","source":"PLoS Journals","abstract":"In most ecological studies, within-group variation is a nuisance that obscures patterns of interest and reduces statistical power. However, patterns of within-group variability often contain information about ecological processes. In particular, such patterns can be used to detect positive growth autocorrelation (consistent variation in growth rates among individuals in a cohort across time), even in samples of unmarked individuals. Previous methods for detecting autocorrelated growth required data from marked individuals. We propose a method that requires only estimates of within-cohort variance through time, using maximum likelihood methods to obtain point estimates and confidence intervals of the correlation parameter. We test our method on simulated data sets and determine the loss in statistical power due to the inability to identify individuals. We show how to accommodate nonlinear growth trajectories and test the effects of size-dependent mortality on our method's accuracy. The method can detect significant growth autocorrelation at moderate levels of autocorrelation with moderate-sized cohorts (for example, statistical power of 80% to detect growth autocorrelation ρ2 = 0.5 in a cohort of 100 individuals measured on 16 occasions). We present a case study of growth in the red-eyed tree frog. Better quantification of the processes driving size variation will help ecologists improve predictions of population dynamics. This work will help researchers to detect growth autocorrelation in cases where marking is logistically infeasible or causes unacceptable decreases in the fitness of marked individuals.","DOI":"10.1371/journal.pone.0076389","journalAbbreviation":"PLoS ONE","author":[{"family":"Brooks","given":"Mollie E."},{"family":"McCoy","given":"Michael W."},{"family":"Bolker","given":"Benjamin M."}],"issued":{"date-parts":[["2013",10,28]]},"accessed":{"date-parts":[["2015",1,24]],"season":"21:00:01"}}}],"schema":"https://github.com/citation-style-language/schema/raw/master/csl-citation.json"} </w:instrText>
      </w:r>
      <w:r w:rsidR="002F1BE7"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(Brooks et al., 2013)</w:t>
      </w:r>
      <w:r w:rsidR="002F1BE7" w:rsidRPr="00036F66">
        <w:rPr>
          <w:rFonts w:ascii="Times New Roman" w:hAnsi="Times New Roman" w:cs="Times New Roman"/>
          <w:sz w:val="24"/>
          <w:szCs w:val="24"/>
        </w:rPr>
        <w:fldChar w:fldCharType="end"/>
      </w:r>
      <w:r w:rsidR="00101F69" w:rsidRPr="00036F66">
        <w:rPr>
          <w:rFonts w:ascii="Times New Roman" w:hAnsi="Times New Roman" w:cs="Times New Roman"/>
          <w:sz w:val="24"/>
          <w:szCs w:val="24"/>
        </w:rPr>
        <w:t xml:space="preserve">.  However, our study is the first to our knowledge to apply these methods to a wild marine population.  </w:t>
      </w:r>
      <w:r w:rsidRPr="00036F66">
        <w:rPr>
          <w:rFonts w:ascii="Times New Roman" w:hAnsi="Times New Roman" w:cs="Times New Roman"/>
          <w:sz w:val="24"/>
          <w:szCs w:val="24"/>
        </w:rPr>
        <w:t xml:space="preserve">Our case study application suggests that </w:t>
      </w:r>
      <w:r w:rsidR="00935834" w:rsidRPr="00036F66">
        <w:rPr>
          <w:rFonts w:ascii="Times New Roman" w:hAnsi="Times New Roman" w:cs="Times New Roman"/>
          <w:sz w:val="24"/>
          <w:szCs w:val="24"/>
        </w:rPr>
        <w:t xml:space="preserve">transient </w:t>
      </w:r>
      <w:r w:rsidR="000D2205" w:rsidRPr="00036F66">
        <w:rPr>
          <w:rFonts w:ascii="Times New Roman" w:hAnsi="Times New Roman" w:cs="Times New Roman"/>
          <w:sz w:val="24"/>
          <w:szCs w:val="24"/>
        </w:rPr>
        <w:t xml:space="preserve">variation among individuals accounts for up to half of the total variability in Antarctic </w:t>
      </w:r>
      <w:proofErr w:type="spellStart"/>
      <w:r w:rsidR="000D2205" w:rsidRPr="00036F66">
        <w:rPr>
          <w:rFonts w:ascii="Times New Roman" w:hAnsi="Times New Roman" w:cs="Times New Roman"/>
          <w:sz w:val="24"/>
          <w:szCs w:val="24"/>
        </w:rPr>
        <w:t>toothfish</w:t>
      </w:r>
      <w:proofErr w:type="spellEnd"/>
      <w:r w:rsidR="000D2205" w:rsidRPr="00036F66">
        <w:rPr>
          <w:rFonts w:ascii="Times New Roman" w:hAnsi="Times New Roman" w:cs="Times New Roman"/>
          <w:sz w:val="24"/>
          <w:szCs w:val="24"/>
        </w:rPr>
        <w:t>.</w:t>
      </w:r>
      <w:r w:rsidR="00D01B54" w:rsidRPr="00036F66">
        <w:rPr>
          <w:rFonts w:ascii="Times New Roman" w:hAnsi="Times New Roman" w:cs="Times New Roman"/>
          <w:sz w:val="24"/>
          <w:szCs w:val="24"/>
        </w:rPr>
        <w:t xml:space="preserve">  </w:t>
      </w:r>
    </w:p>
    <w:p w14:paraId="17561445" w14:textId="7DCD283B" w:rsidR="00B827F8" w:rsidRPr="00036F66" w:rsidRDefault="00B0468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9334DD" w:rsidRPr="00036F66">
        <w:rPr>
          <w:rFonts w:ascii="Times New Roman" w:hAnsi="Times New Roman" w:cs="Times New Roman"/>
          <w:sz w:val="24"/>
          <w:szCs w:val="24"/>
        </w:rPr>
        <w:t xml:space="preserve">By estimating </w:t>
      </w:r>
      <w:r w:rsidR="00437753" w:rsidRPr="00036F66">
        <w:rPr>
          <w:rFonts w:ascii="Times New Roman" w:hAnsi="Times New Roman" w:cs="Times New Roman"/>
          <w:sz w:val="24"/>
          <w:szCs w:val="24"/>
        </w:rPr>
        <w:t xml:space="preserve">persistent and transient </w:t>
      </w:r>
      <w:r w:rsidR="009334DD" w:rsidRPr="00036F66">
        <w:rPr>
          <w:rFonts w:ascii="Times New Roman" w:hAnsi="Times New Roman" w:cs="Times New Roman"/>
          <w:sz w:val="24"/>
          <w:szCs w:val="24"/>
        </w:rPr>
        <w:t xml:space="preserve">variation among individuals and between sexes, we have </w:t>
      </w:r>
      <w:r w:rsidR="00437753" w:rsidRPr="00036F66">
        <w:rPr>
          <w:rFonts w:ascii="Times New Roman" w:hAnsi="Times New Roman" w:cs="Times New Roman"/>
          <w:sz w:val="24"/>
          <w:szCs w:val="24"/>
        </w:rPr>
        <w:t>largely eliminated the correlations in residual size between tagging and recapture</w:t>
      </w:r>
      <w:r w:rsidR="00401AC2" w:rsidRPr="00036F66">
        <w:rPr>
          <w:rFonts w:ascii="Times New Roman" w:hAnsi="Times New Roman" w:cs="Times New Roman"/>
          <w:sz w:val="24"/>
          <w:szCs w:val="24"/>
        </w:rPr>
        <w:t xml:space="preserve">, as was seen in the </w:t>
      </w:r>
      <w:proofErr w:type="spellStart"/>
      <w:r w:rsidR="00401AC2" w:rsidRPr="00036F66">
        <w:rPr>
          <w:rFonts w:ascii="Times New Roman" w:hAnsi="Times New Roman" w:cs="Times New Roman"/>
          <w:sz w:val="24"/>
          <w:szCs w:val="24"/>
        </w:rPr>
        <w:t>toothfish</w:t>
      </w:r>
      <w:proofErr w:type="spellEnd"/>
      <w:r w:rsidR="00401AC2" w:rsidRPr="00036F66">
        <w:rPr>
          <w:rFonts w:ascii="Times New Roman" w:hAnsi="Times New Roman" w:cs="Times New Roman"/>
          <w:sz w:val="24"/>
          <w:szCs w:val="24"/>
        </w:rPr>
        <w:t xml:space="preserve"> data set for the model without random effects</w:t>
      </w:r>
      <w:r w:rsidR="009334DD" w:rsidRPr="00036F66">
        <w:rPr>
          <w:rFonts w:ascii="Times New Roman" w:hAnsi="Times New Roman" w:cs="Times New Roman"/>
          <w:sz w:val="24"/>
          <w:szCs w:val="24"/>
        </w:rPr>
        <w:t>.  However</w:t>
      </w:r>
      <w:r w:rsidR="001E733D" w:rsidRPr="00036F66">
        <w:rPr>
          <w:rFonts w:ascii="Times New Roman" w:hAnsi="Times New Roman" w:cs="Times New Roman"/>
          <w:sz w:val="24"/>
          <w:szCs w:val="24"/>
        </w:rPr>
        <w:t xml:space="preserve">, we have neglected </w:t>
      </w:r>
      <w:r w:rsidR="0075665D" w:rsidRPr="00036F66">
        <w:rPr>
          <w:rFonts w:ascii="Times New Roman" w:hAnsi="Times New Roman" w:cs="Times New Roman"/>
          <w:sz w:val="24"/>
          <w:szCs w:val="24"/>
        </w:rPr>
        <w:t xml:space="preserve">two </w:t>
      </w:r>
      <w:r w:rsidR="001E733D" w:rsidRPr="00036F66">
        <w:rPr>
          <w:rFonts w:ascii="Times New Roman" w:hAnsi="Times New Roman" w:cs="Times New Roman"/>
          <w:sz w:val="24"/>
          <w:szCs w:val="24"/>
        </w:rPr>
        <w:t>obvious type</w:t>
      </w:r>
      <w:r w:rsidR="0075665D" w:rsidRPr="00036F66">
        <w:rPr>
          <w:rFonts w:ascii="Times New Roman" w:hAnsi="Times New Roman" w:cs="Times New Roman"/>
          <w:sz w:val="24"/>
          <w:szCs w:val="24"/>
        </w:rPr>
        <w:t>s</w:t>
      </w:r>
      <w:r w:rsidR="001E733D" w:rsidRPr="00036F66">
        <w:rPr>
          <w:rFonts w:ascii="Times New Roman" w:hAnsi="Times New Roman" w:cs="Times New Roman"/>
          <w:sz w:val="24"/>
          <w:szCs w:val="24"/>
        </w:rPr>
        <w:t xml:space="preserve"> of variation in growth rates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persistent </w:t>
      </w:r>
      <w:r w:rsidR="001E733D" w:rsidRPr="00036F66">
        <w:rPr>
          <w:rFonts w:ascii="Times New Roman" w:hAnsi="Times New Roman" w:cs="Times New Roman"/>
          <w:sz w:val="24"/>
          <w:szCs w:val="24"/>
        </w:rPr>
        <w:t>variation over space</w:t>
      </w:r>
      <w:r w:rsidR="00C47457" w:rsidRPr="00036F66">
        <w:rPr>
          <w:rFonts w:ascii="Times New Roman" w:hAnsi="Times New Roman" w:cs="Times New Roman"/>
          <w:sz w:val="24"/>
          <w:szCs w:val="24"/>
        </w:rPr>
        <w:t>,</w:t>
      </w:r>
      <w:r w:rsidR="0075665D" w:rsidRPr="00036F66">
        <w:rPr>
          <w:rFonts w:ascii="Times New Roman" w:hAnsi="Times New Roman" w:cs="Times New Roman"/>
          <w:sz w:val="24"/>
          <w:szCs w:val="24"/>
        </w:rPr>
        <w:t xml:space="preserve"> and </w:t>
      </w:r>
      <w:r w:rsidR="00C47457" w:rsidRPr="00036F66">
        <w:rPr>
          <w:rFonts w:ascii="Times New Roman" w:hAnsi="Times New Roman" w:cs="Times New Roman"/>
          <w:sz w:val="24"/>
          <w:szCs w:val="24"/>
        </w:rPr>
        <w:t xml:space="preserve">synchronous </w:t>
      </w:r>
      <w:r w:rsidR="0075665D" w:rsidRPr="00036F66">
        <w:rPr>
          <w:rFonts w:ascii="Times New Roman" w:hAnsi="Times New Roman" w:cs="Times New Roman"/>
          <w:sz w:val="24"/>
          <w:szCs w:val="24"/>
        </w:rPr>
        <w:t xml:space="preserve">variation </w:t>
      </w:r>
      <w:r w:rsidR="00C47457" w:rsidRPr="00036F66">
        <w:rPr>
          <w:rFonts w:ascii="Times New Roman" w:hAnsi="Times New Roman" w:cs="Times New Roman"/>
          <w:sz w:val="24"/>
          <w:szCs w:val="24"/>
        </w:rPr>
        <w:t>that is similar among individuals</w:t>
      </w:r>
      <w:r w:rsidR="0075665D" w:rsidRPr="00036F66">
        <w:rPr>
          <w:rFonts w:ascii="Times New Roman" w:hAnsi="Times New Roman" w:cs="Times New Roman"/>
          <w:sz w:val="24"/>
          <w:szCs w:val="24"/>
        </w:rPr>
        <w:t xml:space="preserve"> (i.e., annual variation)</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Populations may experience synchronous variation in growth rates for several reasons.  For example, annual variation in water temperature may drive changes in metabolic costs as well as food availability in upwelling systems such as the California Current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(Black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and this may cause all individuals to have elevated or depressed growth rates in a given year.  Recent meta-analytic work support</w:t>
      </w:r>
      <w:r w:rsidR="00CA240E" w:rsidRPr="00036F66">
        <w:rPr>
          <w:rFonts w:ascii="Times New Roman" w:hAnsi="Times New Roman" w:cs="Times New Roman"/>
          <w:sz w:val="24"/>
          <w:szCs w:val="24"/>
        </w:rPr>
        <w:t>s</w:t>
      </w:r>
      <w:r w:rsidR="00C47457" w:rsidRPr="00036F66">
        <w:rPr>
          <w:rFonts w:ascii="Times New Roman" w:hAnsi="Times New Roman" w:cs="Times New Roman"/>
          <w:sz w:val="24"/>
          <w:szCs w:val="24"/>
        </w:rPr>
        <w:t xml:space="preserve"> the hypothesis that time-variation in average growth rates is the rule rather than the exception for marine populations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(Thorson and Minte-Vera, In press)</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Similarly, many studies have illustrated persistent spatial differences in growth rates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(Gertseva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e.g., where populations often have a smaller maximum size in warmer waters.  </w:t>
      </w:r>
      <w:r w:rsidR="001E733D" w:rsidRPr="00036F66">
        <w:rPr>
          <w:rFonts w:ascii="Times New Roman" w:hAnsi="Times New Roman" w:cs="Times New Roman"/>
          <w:sz w:val="24"/>
          <w:szCs w:val="24"/>
        </w:rPr>
        <w:t xml:space="preserve">Previous research has demonstrated the prevalence of </w:t>
      </w:r>
      <w:r w:rsidR="00401AC2" w:rsidRPr="00036F66">
        <w:rPr>
          <w:rFonts w:ascii="Times New Roman" w:hAnsi="Times New Roman" w:cs="Times New Roman"/>
          <w:sz w:val="24"/>
          <w:szCs w:val="24"/>
        </w:rPr>
        <w:t xml:space="preserve">spatial </w:t>
      </w:r>
      <w:r w:rsidR="001E733D" w:rsidRPr="00036F66">
        <w:rPr>
          <w:rFonts w:ascii="Times New Roman" w:hAnsi="Times New Roman" w:cs="Times New Roman"/>
          <w:sz w:val="24"/>
          <w:szCs w:val="24"/>
        </w:rPr>
        <w:t xml:space="preserve">variation in growth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{"citationID":"146gc2jeci","properties":{"formattedCitation":"(Gertseva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(Gertseva et al., 2010)</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and condition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{"citationID":"182eh4ssh2","properties":{"formattedCitation":"(Thorson, In press)","plainCitation":"(Thorson, In press)"},"citationItems":[{"id":2791,"uris":["http://zotero.org/users/251206/items/AQUR9KMA"],"uri":["http://zotero.org/users/251206/items/AQUR9KMA"],"itemData":{"id":2791,"type":"article-journal","title":"Spatio-temporal variation in fish condition is not consistently explained by density, temperature, or season for Northeast Pacific groundfishes","author":[{"family":"Thorson","given":"James T."}],"issued":{"literal":"In press"}}}],"schema":"https://github.com/citation-style-language/schema/raw/master/csl-citation.json"}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The modelling framework we present here could easily be modified to include spatial variation in growth rates, either among spatial strata or using </w:t>
      </w:r>
      <w:proofErr w:type="spellStart"/>
      <w:r w:rsidR="001E733D" w:rsidRPr="00036F66">
        <w:rPr>
          <w:rFonts w:ascii="Times New Roman" w:hAnsi="Times New Roman" w:cs="Times New Roman"/>
          <w:sz w:val="24"/>
          <w:szCs w:val="24"/>
        </w:rPr>
        <w:t>geostatistical</w:t>
      </w:r>
      <w:proofErr w:type="spellEnd"/>
      <w:r w:rsidR="001E733D" w:rsidRPr="00036F66">
        <w:rPr>
          <w:rFonts w:ascii="Times New Roman" w:hAnsi="Times New Roman" w:cs="Times New Roman"/>
          <w:sz w:val="24"/>
          <w:szCs w:val="24"/>
        </w:rPr>
        <w:t xml:space="preserve"> techniques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{"citationID":"8l83andgh","properties":{"formattedCitation":"(Shelton et al., 2014; Thorson et al., In press)","plainCitation":"(Shelton et al., 2014; Thorson et al., In press)"},"citationItems":[{"id":2624,"uris":["http://zotero.org/users/251206/items/53PWK3AS"],"uri":["http://zotero.org/users/251206/items/53PWK3AS"],"itemData":{"id":2624,"type":"article-journal","title":"The importance of spatial models for estimating the strength of density dependence","container-title":"Ecology","DOI":"http://dx.doi.org/10.1890/14-0739.1","author":[{"family":"Thorson","given":"James T."},{"family":"Skaug","given":"Hans"},{"family":"Kristensen","given":"Kasper"},{"family":"Shelton","given":"Andrew O."},{"family":"Ward","given":"Eric J."},{"family":"Harms","given":"John"},{"family":"Benante","given":"Jim"}],"issued":{"literal":"In press"}}},{"id":2572,"uris":["http://zotero.org/users/251206/items/V3ZFK5E8"],"uri":["http://zotero.org/users/251206/items/V3ZFK5E8"],"itemData":{"id":2572,"type":"article-journal","title":"Spatial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E."}],"issued":{"date-parts":[["2014",7,8]]},"accessed":{"date-parts":[["2014",10,28]]}}}],"schema":"https://github.com/citation-style-language/schema/raw/master/csl-citation.json"}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2014; Thorson et al.,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but in this study we have chosen instead to focus on testing the individual, temporal, and sex-specific variation that we presented here.  We hypothesize that including spatial variation would decrease the magnitude of among-individual variation in growth rates, because spatial variation would explain some portion of individual-level variation.    </w:t>
      </w:r>
    </w:p>
    <w:p w14:paraId="4B04C106" w14:textId="13E3E4AC" w:rsidR="00A63F03" w:rsidRPr="00036F66" w:rsidRDefault="00A63F03"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We note that our model (and results for </w:t>
      </w:r>
      <w:r w:rsidR="00CA240E" w:rsidRPr="00036F66">
        <w:rPr>
          <w:rFonts w:ascii="Times New Roman" w:hAnsi="Times New Roman" w:cs="Times New Roman"/>
          <w:sz w:val="24"/>
          <w:szCs w:val="24"/>
        </w:rPr>
        <w:t xml:space="preserve">Antarctic </w:t>
      </w:r>
      <w:proofErr w:type="spellStart"/>
      <w:r w:rsidRPr="00036F66">
        <w:rPr>
          <w:rFonts w:ascii="Times New Roman" w:hAnsi="Times New Roman" w:cs="Times New Roman"/>
          <w:sz w:val="24"/>
          <w:szCs w:val="24"/>
        </w:rPr>
        <w:t>toothfish</w:t>
      </w:r>
      <w:proofErr w:type="spellEnd"/>
      <w:r w:rsidR="00CA240E" w:rsidRPr="00036F66">
        <w:rPr>
          <w:rFonts w:ascii="Times New Roman" w:hAnsi="Times New Roman" w:cs="Times New Roman"/>
          <w:sz w:val="24"/>
          <w:szCs w:val="24"/>
        </w:rPr>
        <w:t xml:space="preserve"> in the Ross Sea</w:t>
      </w:r>
      <w:r w:rsidRPr="00036F66">
        <w:rPr>
          <w:rFonts w:ascii="Times New Roman" w:hAnsi="Times New Roman" w:cs="Times New Roman"/>
          <w:sz w:val="24"/>
          <w:szCs w:val="24"/>
        </w:rPr>
        <w:t>) do</w:t>
      </w:r>
      <w:r w:rsidR="00D3269E">
        <w:rPr>
          <w:rFonts w:ascii="Times New Roman" w:hAnsi="Times New Roman" w:cs="Times New Roman"/>
          <w:sz w:val="24"/>
          <w:szCs w:val="24"/>
        </w:rPr>
        <w:t>es</w:t>
      </w:r>
      <w:r w:rsidRPr="00036F66">
        <w:rPr>
          <w:rFonts w:ascii="Times New Roman" w:hAnsi="Times New Roman" w:cs="Times New Roman"/>
          <w:sz w:val="24"/>
          <w:szCs w:val="24"/>
        </w:rPr>
        <w:t xml:space="preserve"> not account for the effects of fish handling and tagging on growth rates.  Growth rates for untagged individuals may be higher because tagging is likely to cause physiological stress that depresses activity and metabolic levels</w:t>
      </w:r>
      <w:r w:rsidR="00D57C32" w:rsidRPr="00036F66">
        <w:rPr>
          <w:rFonts w:ascii="Times New Roman" w:hAnsi="Times New Roman" w:cs="Times New Roman"/>
          <w:sz w:val="24"/>
          <w:szCs w:val="24"/>
        </w:rPr>
        <w:t xml:space="preserve"> </w:t>
      </w:r>
      <w:r w:rsidR="00D57C32" w:rsidRPr="00036F66">
        <w:rPr>
          <w:rFonts w:ascii="Times New Roman" w:hAnsi="Times New Roman" w:cs="Times New Roman"/>
          <w:sz w:val="24"/>
          <w:szCs w:val="24"/>
        </w:rPr>
        <w:fldChar w:fldCharType="begin"/>
      </w:r>
      <w:r w:rsidR="00D57C32" w:rsidRPr="00036F66">
        <w:rPr>
          <w:rFonts w:ascii="Times New Roman" w:hAnsi="Times New Roman" w:cs="Times New Roman"/>
          <w:sz w:val="24"/>
          <w:szCs w:val="24"/>
        </w:rPr>
        <w:instrText xml:space="preserve"> ADDIN ZOTERO_ITEM CSL_CITATION {"citationID":"26s2jv2aes","properties":{"formattedCitation":"(Dubula et al., 2005; Santos and Groeneveld, 2015; Xiao, 1994)","plainCitation":"(Dubula et al., 2005; Santos and Groeneveld, 2015; Xiao, 1994)"},"citationItems":[{"id":20,"uris":["http://zotero.org/users/local/UQR2zlZa/items/75IQU7XC"],"uri":["http://zotero.org/users/local/UQR2zlZa/items/75IQU7XC"],"itemData":{"id":20,"type":"article-journal","title":"Effects of tag-related injuries and timing of tagging on growth of rock lobster, Jasus lalandii","container-title":"Fisheries Research","page":"1-10","volume":"74","issue":"1-3","source":"CrossRef","DOI":"10.1016/j.fishres.2005.04.004","ISSN":"01657836","language":"en","author":[{"family":"Dubula","given":"O."},{"family":"Groeneveld","given":"J.C."},{"family":"Santos","given":"J."},{"family":"van Zyl","given":"D.L."},{"family":"Brouwer","given":"S.L."},{"family":"van den Heever","given":"N."},{"family":"McCue","given":"S.A."}],"issued":{"date-parts":[["2005",8]]},"accessed":{"date-parts":[["2015",2,17]]}}},{"id":21,"uris":["http://zotero.org/users/local/UQR2zlZa/items/IR9GUUVI"],"uri":["http://zotero.org/users/local/UQR2zlZa/items/IR9GUUVI"],"itemData":{"id":21,"type":"article-journal","title":"Accounting for tag-induced growth retardation in spiny lobsters using censoring and modelling approaches","container-title":"Fisheries Research","page":"166-173","volume":"161","source":"CrossRef","DOI":"10.1016/j.fishres.2014.07.008","ISSN":"01657836","language":"en","author":[{"family":"Santos","given":"Jorge"},{"family":"Groeneveld","given":"Johan C."}],"issued":{"date-parts":[["2015",1]]},"accessed":{"date-parts":[["2015",2,17]]}}},{"id":22,"uris":["http://zotero.org/users/local/UQR2zlZa/items/GP56X83I"],"uri":["http://zotero.org/users/local/UQR2zlZa/items/GP56X83I"],"itemData":{"id":22,"type":"article-journal","title":"Growth Models with Corrections for the Retardative Effects of Tagging","container-title":"Canadian Journal of Fisheries and Aquatic Sciences","page":"263-267","volume":"51","issue":"2","source":"CrossRef","DOI":"10.1139/f94-027","ISSN":"0706-652X, 1205-7533","language":"en","author":[{"family":"Xiao","given":"Yongshun"}],"issued":{"date-parts":[["1994",2]]},"accessed":{"date-parts":[["2015",2,17]]}}}],"schema":"https://github.com/citation-style-language/schema/raw/master/csl-citation.json"} </w:instrText>
      </w:r>
      <w:r w:rsidR="00D57C32" w:rsidRPr="00036F66">
        <w:rPr>
          <w:rFonts w:ascii="Times New Roman" w:hAnsi="Times New Roman" w:cs="Times New Roman"/>
          <w:sz w:val="24"/>
          <w:szCs w:val="24"/>
        </w:rPr>
        <w:fldChar w:fldCharType="separate"/>
      </w:r>
      <w:r w:rsidR="00D57C32" w:rsidRPr="00036F66">
        <w:rPr>
          <w:rFonts w:ascii="Times New Roman" w:hAnsi="Times New Roman" w:cs="Times New Roman"/>
          <w:sz w:val="24"/>
        </w:rPr>
        <w:t>(Dubula et al., 2005; Santos and Groeneveld, 2015; Xiao, 1994)</w:t>
      </w:r>
      <w:r w:rsidR="00D57C32"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Future studies could estimate the impact of tagging on growth rates by jointly analyzing </w:t>
      </w:r>
      <w:r w:rsidR="00E51FA7" w:rsidRPr="00036F66">
        <w:rPr>
          <w:rFonts w:ascii="Times New Roman" w:hAnsi="Times New Roman" w:cs="Times New Roman"/>
          <w:sz w:val="24"/>
          <w:szCs w:val="24"/>
        </w:rPr>
        <w:t>CMR</w:t>
      </w:r>
      <w:r w:rsidRPr="00036F66">
        <w:rPr>
          <w:rFonts w:ascii="Times New Roman" w:hAnsi="Times New Roman" w:cs="Times New Roman"/>
          <w:sz w:val="24"/>
          <w:szCs w:val="24"/>
        </w:rPr>
        <w:t xml:space="preserve"> and other fishery data types (te</w:t>
      </w:r>
      <w:r w:rsidR="00B70F65" w:rsidRPr="00036F66">
        <w:rPr>
          <w:rFonts w:ascii="Times New Roman" w:hAnsi="Times New Roman" w:cs="Times New Roman"/>
          <w:sz w:val="24"/>
          <w:szCs w:val="24"/>
        </w:rPr>
        <w:t>rmed “integrated growth models”;</w:t>
      </w:r>
      <w:r w:rsidRPr="00036F66">
        <w:rPr>
          <w:rFonts w:ascii="Times New Roman" w:hAnsi="Times New Roman" w:cs="Times New Roman"/>
          <w:sz w:val="24"/>
          <w:szCs w:val="24"/>
        </w:rPr>
        <w:t xml:space="preserve"> </w:t>
      </w:r>
      <w:r w:rsidR="00D76A12"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{"citationID":"2atae4nt75","properties":{"formattedCitation":"(Eveson et al., 2004)","plainCitation":"(Eveson et al., 2004)"},"citationItems":[{"id":14,"uris":["http://zotero.org/users/local/UQR2zlZa/items/96UQ6SZZ"],"uri":["http://zotero.org/users/local/UQR2zlZa/items/96UQ6SZZ"],"itemData":{"id":14,"type":"article-journal","title":"An integrated model for growth incorporating tag-recapture, length-frequency, and direct aging data","container-title":"Canadian Journal of Fisheries and Aquatic Sciences","page":"292-306","volume":"61","issue":"2","source":"NRC Research Press","abstract":"A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 Nous présentons une méthode de vraisemblance maximale pour la modélisation de la croissance des poissons qui intègre les données provenant de trois sources importantes de renseignements sur la croissance, soit les études de marquage–recapture, les échantillons de longueurs–fréquences provenant des pêches commerciales et les données de détermination directe de l'âge par l'analyse des structures anatomiques dures. La plupart des études antérieures ont modélisé la croissance presque exclusivement à partir d'une seule de ces sources. Les sources différentes de données apportent souvent des informations sur des phases différentes du cycle biologique. La mise au point d'une approche intégrée permet aux différentes sources de renseignements de se compléter les unes les autres et de fournir des estimations plus complètes et plus robustes des paramètres de la croissance. Nous appliquons notre méthode intégrée à des séries de données sur le thon rouge du Sud (Thunnus maccoyii) à l'aide de la courbe de croissance de...","DOI":"10.1139/f03-163","ISSN":"0706-652X","journalAbbreviation":"Can. J. Fish. Aquat. Sci.","author":[{"family":"Eveson","given":"J Paige"},{"family":"Laslett","given":"Geoff M"},{"family":"Polacheck","given":"Tom"}],"issued":{"date-parts":[["2004",2,1]]},"accessed":{"date-parts":[["2015",2,17]]}}}],"schema":"https://github.com/citation-style-language/schema/raw/master/csl-citation.json"} </w:instrText>
      </w:r>
      <w:r w:rsidR="00D76A12" w:rsidRPr="00036F66">
        <w:rPr>
          <w:rFonts w:ascii="Times New Roman" w:hAnsi="Times New Roman" w:cs="Times New Roman"/>
          <w:sz w:val="24"/>
          <w:szCs w:val="24"/>
        </w:rPr>
        <w:fldChar w:fldCharType="separate"/>
      </w:r>
      <w:r w:rsidR="00D76A12" w:rsidRPr="00036F66">
        <w:rPr>
          <w:rFonts w:ascii="Times New Roman" w:hAnsi="Times New Roman" w:cs="Times New Roman"/>
          <w:sz w:val="24"/>
        </w:rPr>
        <w:t>Eveson et al. 2004</w:t>
      </w:r>
      <w:r w:rsidR="00D76A12" w:rsidRPr="00036F66">
        <w:rPr>
          <w:rFonts w:ascii="Times New Roman" w:hAnsi="Times New Roman" w:cs="Times New Roman"/>
          <w:sz w:val="24"/>
          <w:szCs w:val="24"/>
        </w:rPr>
        <w:fldChar w:fldCharType="end"/>
      </w:r>
      <w:r w:rsidR="00D76A12" w:rsidRPr="00036F66">
        <w:rPr>
          <w:rFonts w:ascii="Times New Roman" w:hAnsi="Times New Roman" w:cs="Times New Roman"/>
          <w:sz w:val="24"/>
          <w:szCs w:val="24"/>
        </w:rPr>
        <w:t>)</w:t>
      </w:r>
      <w:r w:rsidRPr="00036F66">
        <w:rPr>
          <w:rFonts w:ascii="Times New Roman" w:hAnsi="Times New Roman" w:cs="Times New Roman"/>
          <w:sz w:val="24"/>
          <w:szCs w:val="24"/>
        </w:rPr>
        <w:t>.  In particular, the length-frequency of fishery and survey catches and the direct ageing of hard parts from catches provide a separate source of information regarding size at age.  These latter two source</w:t>
      </w:r>
      <w:r w:rsidR="00E51FA7" w:rsidRPr="00036F66">
        <w:rPr>
          <w:rFonts w:ascii="Times New Roman" w:hAnsi="Times New Roman" w:cs="Times New Roman"/>
          <w:sz w:val="24"/>
          <w:szCs w:val="24"/>
        </w:rPr>
        <w:t>s</w:t>
      </w:r>
      <w:r w:rsidRPr="00036F66">
        <w:rPr>
          <w:rFonts w:ascii="Times New Roman" w:hAnsi="Times New Roman" w:cs="Times New Roman"/>
          <w:sz w:val="24"/>
          <w:szCs w:val="24"/>
        </w:rPr>
        <w:t xml:space="preserve"> of information do not generally provide information to discriminate between persistent and transient variation in growth rates (because each involves measuring size only once for each individual).  However, both sources can provide complementary information regarding average growth rates for untagged individuals.  We therefore believe that estimating persistent and transient variation in growth rates within integrated growth models is an important topic for future research.</w:t>
      </w:r>
    </w:p>
    <w:p w14:paraId="6F837E5D" w14:textId="71422C76" w:rsidR="009969E2" w:rsidRPr="00036F66" w:rsidRDefault="009969E2"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Information regarding the magnitude of persistent and </w:t>
      </w:r>
      <w:r w:rsidR="00814371" w:rsidRPr="00036F66">
        <w:rPr>
          <w:rFonts w:ascii="Times New Roman" w:hAnsi="Times New Roman" w:cs="Times New Roman"/>
          <w:sz w:val="24"/>
          <w:szCs w:val="24"/>
        </w:rPr>
        <w:t>transient</w:t>
      </w:r>
      <w:r w:rsidRPr="00036F66">
        <w:rPr>
          <w:rFonts w:ascii="Times New Roman" w:hAnsi="Times New Roman" w:cs="Times New Roman"/>
          <w:sz w:val="24"/>
          <w:szCs w:val="24"/>
        </w:rPr>
        <w:t xml:space="preserve"> variation in growth is important for at least three reasons.  First, stock assessment models and fisheries management strategies are routinely evaluated using simulation experiments (termed “management strategy evaluation”; Sainsbury et al.,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NUbZTNSz","properties":{"formattedCitation":"(2000)","plainCitation":"(2000)"},"citationItems":[{"id":516,"uris":["http://zotero.org/users/251206/items/QQ736GGT"],"uri":["http://zotero.org/users/251206/items/QQ736GGT"],"itemData":{"id":516,"type":"article-journal","title":"Design of operational management strategies for achieving fishery ecosystem objectives","container-title":"ICES Journal of Marine Science: Journal du Conseil","page":"731-741","volume":"57","issue":"3","source":"Google Scholar","journalAbbreviation":"ICES J. Mar. Sci.","author":[{"family":"Sainsbury","given":"K. J"},{"family":"Punt","given":"A. E"},{"family":"Smith","given":"A. D.M"}],"issued":{"date-parts":[["2000"]]}},"suppress-author":true}],"schema":"https://github.com/citation-style-language/schema/raw/master/csl-citation.json"}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2000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simulation experiments depend upon having information regarding plausible states-of-nature, which are used to simulate available data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{"citationID":"f1o2fj0m1","properties":{"formattedCitation":"(Punt, 2008)","plainCitation":"(Punt, 2008)"},"citationItems":[{"id":2600,"uris":["http://zotero.org/users/251206/items/IMP59XUN"],"uri":["http://zotero.org/users/251206/items/IMP59XUN"],"itemData":{"id":2600,"type":"chapter","title":"Refocusing stock assessment in support of policy evaluation","container-title":"Fisheries for Global Welfare and Environment","publisher":"TerraPub","publisher-place":"Tokyo","page":"139–152","source":"Google Scholar","event-place":"Tokyo","author":[{"family":"Punt","given":"A. E."}],"editor":[{"family":"Tsukamoto","given":"K."},{"family":"Kawamura","given":"T."},{"family":"Takeuchi","given":"T."},{"family":"Beard","given":"T.D."},{"family":"Kaiser","given":"M.J."}],"issued":{"date-parts":[["2008"]]}}}],"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2008)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Models estimating time-variation in growth can be used to simulate more plausible data for use in testing assessment methods.  Second, estimation the magnitude of persistent variation in growth will lead to improved methods for approximating growth in population models.  In particular, persistent individual variation in growth has recently been approximated by tracking individual platoons of fishes having the same age but different average growth rates</w:t>
      </w:r>
      <w:r w:rsidR="00814371" w:rsidRPr="00036F66">
        <w:rPr>
          <w:rFonts w:ascii="Times New Roman" w:hAnsi="Times New Roman" w:cs="Times New Roman"/>
          <w:sz w:val="24"/>
          <w:szCs w:val="24"/>
        </w:rPr>
        <w:t xml:space="preserve"> </w:t>
      </w:r>
      <w:r w:rsidR="00814371"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{"citationID":"1flm2kocbq","properties":{"formattedCitation":"(Taylor and Methot, 2013b)","plainCitation":"(Taylor and Methot, 2013b)"},"citationItems":[{"id":29,"uris":["http://zotero.org/users/local/UQR2zlZa/items/J6NKNP9H"],"uri":["http://zotero.org/users/local/UQR2zlZa/items/J6NKNP9H"],"itemData":{"id":29,"type":"article-journal","title":"Hiding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814371" w:rsidRPr="00036F66">
        <w:rPr>
          <w:rFonts w:ascii="Times New Roman" w:hAnsi="Times New Roman" w:cs="Times New Roman"/>
          <w:sz w:val="24"/>
          <w:szCs w:val="24"/>
        </w:rPr>
        <w:fldChar w:fldCharType="separate"/>
      </w:r>
      <w:r w:rsidR="00814371" w:rsidRPr="00036F66">
        <w:rPr>
          <w:rFonts w:ascii="Times New Roman" w:hAnsi="Times New Roman" w:cs="Times New Roman"/>
          <w:sz w:val="24"/>
        </w:rPr>
        <w:t xml:space="preserve">(Taylor </w:t>
      </w:r>
      <w:r w:rsidR="00EB6F3C" w:rsidRPr="00036F66">
        <w:rPr>
          <w:rFonts w:ascii="Times New Roman" w:hAnsi="Times New Roman" w:cs="Times New Roman"/>
          <w:sz w:val="24"/>
        </w:rPr>
        <w:t>and Methot, 2013</w:t>
      </w:r>
      <w:r w:rsidR="00814371" w:rsidRPr="00036F66">
        <w:rPr>
          <w:rFonts w:ascii="Times New Roman" w:hAnsi="Times New Roman" w:cs="Times New Roman"/>
          <w:sz w:val="24"/>
        </w:rPr>
        <w:t>)</w:t>
      </w:r>
      <w:r w:rsidR="0081437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Tracking abundance by platoon then allows stock assessment models to account for the impact of size-selective fishing on average growth rates.  In particular, improved accounting for growth is likely to be important for models that are highly dependent upon growth information, e.g., length-based spawning potential ratio assessments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{"citationID":"2khlbjcktc","properties":{"formattedCitation":"(Hordyk et al., 2015)","plainCitation":"(Hordyk et al., 2015)"},"citationItems":[{"id":4,"uris":["http://zotero.org/users/local/UQR2zlZa/items/DSPH8F55"],"uri":["http://zotero.org/users/local/UQR2zlZa/items/DSPH8F55"],"itemData":{"id":4,"type":"article-journal","title":"An evaluation of an iterative harvest strategy for data-poor fisheries using the length-based spawning potential ratio assessment methodology","container-title":"Fisheries Research","source":"CrossRef","URL":"http://linkinghub.elsevier.com/retrieve/pii/S0165783615000065","DOI":"10.1016/j.fishres.2014.12.018","ISSN":"01657836","language":"en","author":[{"family":"Hordyk","given":"Adrian R."},{"family":"Loneragan","given":"Neil R."},{"family":"Prince","given":"Jeremy D."}],"issued":{"date-parts":[["2015",1]]},"accessed":{"date-parts":[["2015",2,17]]}}}],"schema":"https://github.com/citation-style-language/schema/raw/master/csl-citation.json"}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(Hordyk et al., 2015)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Third, previous research has indicated that growth estimates are biased when variation estimated via models that do not account for variation in growth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{"citationID":"13loh31imk","properties":{"formattedCitation":"(Sainsbury,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(Sainsbury, 1980)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that these biases can in turn result in biased estimates of stock status and productivity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{"citationID":"jftc51vjh","properties":{"formattedCitation":"(Punt et al., In review)","plainCitation":"(Punt et al., In review)"},"citationItems":[{"id":3094,"uris":["http://zotero.org/users/251206/items/R4SK47KE"],"uri":["http://zotero.org/users/251206/items/R4SK47KE"],"itemData":{"id":3094,"type":"article-journal","title":"Estimating Growth within size-structured fishery stock assessments: What is the state of the art and what does the future look like?","author":[{"family":"Punt","given":"Andre E."},{"family":"Haddon","given":"M."},{"family":"McGarvey","given":"R."}],"issued":{"literal":"In review"}}}],"schema":"https://github.com/citation-style-language/schema/raw/master/csl-citation.json"}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et al., In review)</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We therefore hypothesize that improved treatment of transient and persistent individual variation in growth will improve estimates of growth rates obtained from CMR data sets, and that this improvement may result in improved estimates of fishery productivity.  </w:t>
      </w:r>
    </w:p>
    <w:p w14:paraId="20002400" w14:textId="5F398FC8" w:rsidR="00367975" w:rsidRPr="00036F66" w:rsidRDefault="00367975" w:rsidP="00E76CE4">
      <w:pPr>
        <w:spacing w:line="480" w:lineRule="auto"/>
        <w:rPr>
          <w:rFonts w:ascii="Times New Roman" w:eastAsia="Times New Roman" w:hAnsi="Times New Roman" w:cs="Times New Roman"/>
          <w:b/>
          <w:bCs/>
          <w:sz w:val="24"/>
          <w:szCs w:val="24"/>
          <w:lang w:val="en-GB" w:eastAsia="en-GB"/>
        </w:rPr>
      </w:pPr>
    </w:p>
    <w:p w14:paraId="3B1E12F2" w14:textId="59475120" w:rsidR="008558B5" w:rsidRPr="00036F66" w:rsidRDefault="008558B5"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5 Conclusions</w:t>
      </w:r>
    </w:p>
    <w:p w14:paraId="61FBD8D3" w14:textId="36842596" w:rsidR="008558B5" w:rsidRPr="00036F66" w:rsidRDefault="002310D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E64885" w:rsidRPr="00036F66">
        <w:rPr>
          <w:rFonts w:ascii="Times New Roman" w:hAnsi="Times New Roman" w:cs="Times New Roman"/>
          <w:sz w:val="24"/>
          <w:szCs w:val="24"/>
        </w:rPr>
        <w:t xml:space="preserve">In this study, we have </w:t>
      </w:r>
      <w:r w:rsidR="00401AC2" w:rsidRPr="00036F66">
        <w:rPr>
          <w:rFonts w:ascii="Times New Roman" w:hAnsi="Times New Roman" w:cs="Times New Roman"/>
          <w:sz w:val="24"/>
          <w:szCs w:val="24"/>
        </w:rPr>
        <w:t xml:space="preserve">estimated </w:t>
      </w:r>
      <w:r w:rsidR="009969E2" w:rsidRPr="00036F66">
        <w:rPr>
          <w:rFonts w:ascii="Times New Roman" w:hAnsi="Times New Roman" w:cs="Times New Roman"/>
          <w:sz w:val="24"/>
          <w:szCs w:val="24"/>
        </w:rPr>
        <w:t xml:space="preserve">the magnitude of </w:t>
      </w:r>
      <w:r w:rsidR="00401AC2" w:rsidRPr="00036F66">
        <w:rPr>
          <w:rFonts w:ascii="Times New Roman" w:hAnsi="Times New Roman" w:cs="Times New Roman"/>
          <w:sz w:val="24"/>
          <w:szCs w:val="24"/>
        </w:rPr>
        <w:t>persistent and transient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variation </w:t>
      </w:r>
      <w:r w:rsidR="00E64885" w:rsidRPr="00036F66">
        <w:rPr>
          <w:rFonts w:ascii="Times New Roman" w:hAnsi="Times New Roman" w:cs="Times New Roman"/>
          <w:sz w:val="24"/>
          <w:szCs w:val="24"/>
        </w:rPr>
        <w:t xml:space="preserve">in growth rates </w:t>
      </w:r>
      <w:r w:rsidR="00401AC2" w:rsidRPr="00036F66">
        <w:rPr>
          <w:rFonts w:ascii="Times New Roman" w:hAnsi="Times New Roman" w:cs="Times New Roman"/>
          <w:sz w:val="24"/>
          <w:szCs w:val="24"/>
        </w:rPr>
        <w:t xml:space="preserve">among individuals </w:t>
      </w:r>
      <w:r w:rsidR="00E64885" w:rsidRPr="00036F66">
        <w:rPr>
          <w:rFonts w:ascii="Times New Roman" w:hAnsi="Times New Roman" w:cs="Times New Roman"/>
          <w:sz w:val="24"/>
          <w:szCs w:val="24"/>
        </w:rPr>
        <w:t xml:space="preserve">in a wild marine population of Antarctic </w:t>
      </w:r>
      <w:proofErr w:type="spellStart"/>
      <w:r w:rsidR="00E64885" w:rsidRPr="00036F66">
        <w:rPr>
          <w:rFonts w:ascii="Times New Roman" w:hAnsi="Times New Roman" w:cs="Times New Roman"/>
          <w:sz w:val="24"/>
          <w:szCs w:val="24"/>
        </w:rPr>
        <w:t>toothfish</w:t>
      </w:r>
      <w:proofErr w:type="spellEnd"/>
      <w:r w:rsidR="00E64885" w:rsidRPr="00036F66">
        <w:rPr>
          <w:rFonts w:ascii="Times New Roman" w:hAnsi="Times New Roman" w:cs="Times New Roman"/>
          <w:sz w:val="24"/>
          <w:szCs w:val="24"/>
        </w:rPr>
        <w:t xml:space="preserve"> in the Ross Sea</w:t>
      </w:r>
      <w:r w:rsidR="00E51FA7" w:rsidRPr="00036F66">
        <w:rPr>
          <w:rFonts w:ascii="Times New Roman" w:hAnsi="Times New Roman" w:cs="Times New Roman"/>
          <w:sz w:val="24"/>
          <w:szCs w:val="24"/>
        </w:rPr>
        <w:t xml:space="preserve"> during 2001-2013</w:t>
      </w:r>
      <w:r w:rsidR="00401AC2" w:rsidRPr="00036F66">
        <w:rPr>
          <w:rFonts w:ascii="Times New Roman" w:hAnsi="Times New Roman" w:cs="Times New Roman"/>
          <w:sz w:val="24"/>
          <w:szCs w:val="24"/>
        </w:rPr>
        <w:t xml:space="preserve">, in addition to differences </w:t>
      </w:r>
      <w:r w:rsidR="00E64885" w:rsidRPr="00036F66">
        <w:rPr>
          <w:rFonts w:ascii="Times New Roman" w:hAnsi="Times New Roman" w:cs="Times New Roman"/>
          <w:sz w:val="24"/>
          <w:szCs w:val="24"/>
        </w:rPr>
        <w:t xml:space="preserve">in </w:t>
      </w:r>
      <w:r w:rsidR="00401AC2" w:rsidRPr="00036F66">
        <w:rPr>
          <w:rFonts w:ascii="Times New Roman" w:hAnsi="Times New Roman" w:cs="Times New Roman"/>
          <w:sz w:val="24"/>
          <w:szCs w:val="24"/>
        </w:rPr>
        <w:t xml:space="preserve">average </w:t>
      </w:r>
      <w:r w:rsidR="00E64885" w:rsidRPr="00036F66">
        <w:rPr>
          <w:rFonts w:ascii="Times New Roman" w:hAnsi="Times New Roman" w:cs="Times New Roman"/>
          <w:sz w:val="24"/>
          <w:szCs w:val="24"/>
        </w:rPr>
        <w:t>growth rates</w:t>
      </w:r>
      <w:r w:rsidR="00401AC2" w:rsidRPr="00036F66">
        <w:rPr>
          <w:rFonts w:ascii="Times New Roman" w:hAnsi="Times New Roman" w:cs="Times New Roman"/>
          <w:sz w:val="24"/>
          <w:szCs w:val="24"/>
        </w:rPr>
        <w:t xml:space="preserve"> between males and females</w:t>
      </w:r>
      <w:r w:rsidR="00432305" w:rsidRPr="00036F66">
        <w:rPr>
          <w:rFonts w:ascii="Times New Roman" w:hAnsi="Times New Roman" w:cs="Times New Roman"/>
          <w:sz w:val="24"/>
          <w:szCs w:val="24"/>
        </w:rPr>
        <w: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Model selection suggests that transient variation is more significant than persistent variation among individuals during these years.  Estimating transient variation decreased the </w:t>
      </w:r>
      <w:r w:rsidR="009969E2" w:rsidRPr="00036F66">
        <w:rPr>
          <w:rFonts w:ascii="Times New Roman" w:hAnsi="Times New Roman" w:cs="Times New Roman"/>
          <w:sz w:val="24"/>
          <w:szCs w:val="24"/>
        </w:rPr>
        <w:t xml:space="preserve">coefficient of variation </w:t>
      </w:r>
      <w:r w:rsidR="00401AC2" w:rsidRPr="00036F66">
        <w:rPr>
          <w:rFonts w:ascii="Times New Roman" w:hAnsi="Times New Roman" w:cs="Times New Roman"/>
          <w:sz w:val="24"/>
          <w:szCs w:val="24"/>
        </w:rPr>
        <w:t xml:space="preserve">of residual (measurement error) variation by nearly half.  </w:t>
      </w:r>
      <w:r w:rsidR="005F5898" w:rsidRPr="00036F66">
        <w:rPr>
          <w:rFonts w:ascii="Times New Roman" w:hAnsi="Times New Roman" w:cs="Times New Roman"/>
          <w:sz w:val="24"/>
          <w:szCs w:val="24"/>
        </w:rPr>
        <w:t>Our</w:t>
      </w:r>
      <w:r w:rsidR="00E64885" w:rsidRPr="00036F66">
        <w:rPr>
          <w:rFonts w:ascii="Times New Roman" w:hAnsi="Times New Roman" w:cs="Times New Roman"/>
          <w:sz w:val="24"/>
          <w:szCs w:val="24"/>
        </w:rPr>
        <w:t xml:space="preserve"> simulation study </w:t>
      </w:r>
      <w:r w:rsidR="00401AC2" w:rsidRPr="00036F66">
        <w:rPr>
          <w:rFonts w:ascii="Times New Roman" w:hAnsi="Times New Roman" w:cs="Times New Roman"/>
          <w:sz w:val="24"/>
          <w:szCs w:val="24"/>
        </w:rPr>
        <w:t xml:space="preserve">corroborates </w:t>
      </w:r>
      <w:r w:rsidR="00E64885" w:rsidRPr="00036F66">
        <w:rPr>
          <w:rFonts w:ascii="Times New Roman" w:hAnsi="Times New Roman" w:cs="Times New Roman"/>
          <w:sz w:val="24"/>
          <w:szCs w:val="24"/>
        </w:rPr>
        <w:t xml:space="preserve">that </w:t>
      </w:r>
      <w:r w:rsidR="0070070B" w:rsidRPr="00036F66">
        <w:rPr>
          <w:rFonts w:ascii="Times New Roman" w:hAnsi="Times New Roman" w:cs="Times New Roman"/>
          <w:sz w:val="24"/>
          <w:szCs w:val="24"/>
        </w:rPr>
        <w:t>all models provide parameters estimates that are approximately unbiased and reasonably precise given sample sizes similar to those available here</w:t>
      </w:r>
      <w:r w:rsidR="00E64885" w:rsidRPr="00036F66">
        <w:rPr>
          <w:rFonts w:ascii="Times New Roman" w:hAnsi="Times New Roman" w:cs="Times New Roman"/>
          <w:sz w:val="24"/>
          <w:szCs w:val="24"/>
        </w:rPr>
        <w:t>.</w:t>
      </w:r>
      <w:r w:rsidR="0070070B" w:rsidRPr="00036F66">
        <w:rPr>
          <w:rFonts w:ascii="Times New Roman" w:hAnsi="Times New Roman" w:cs="Times New Roman"/>
          <w:sz w:val="24"/>
          <w:szCs w:val="24"/>
        </w:rPr>
        <w:t xml:space="preserve">  Finally, we provide an R package </w:t>
      </w:r>
      <w:proofErr w:type="spellStart"/>
      <w:r w:rsidR="0070070B" w:rsidRPr="00036F66">
        <w:rPr>
          <w:rFonts w:ascii="Times New Roman" w:hAnsi="Times New Roman" w:cs="Times New Roman"/>
          <w:i/>
          <w:sz w:val="24"/>
          <w:szCs w:val="24"/>
        </w:rPr>
        <w:t>TagGrowth</w:t>
      </w:r>
      <w:proofErr w:type="spellEnd"/>
      <w:r w:rsidR="0070070B" w:rsidRPr="00036F66">
        <w:rPr>
          <w:rFonts w:ascii="Times New Roman" w:hAnsi="Times New Roman" w:cs="Times New Roman"/>
          <w:sz w:val="24"/>
          <w:szCs w:val="24"/>
        </w:rPr>
        <w:t>, containing code to applying our estimation model to other data sets.  We encourage future research comparing the magnitude of persistent and transient variation in growth among marine populations in different taxa and environments.</w:t>
      </w:r>
    </w:p>
    <w:p w14:paraId="264FFCE7" w14:textId="3ECDC80B" w:rsidR="00367691" w:rsidRPr="00036F66" w:rsidRDefault="00367691" w:rsidP="00E76CE4">
      <w:pPr>
        <w:spacing w:line="480" w:lineRule="auto"/>
        <w:rPr>
          <w:rFonts w:ascii="Times New Roman" w:hAnsi="Times New Roman" w:cs="Times New Roman"/>
          <w:b/>
          <w:sz w:val="24"/>
          <w:szCs w:val="24"/>
        </w:rPr>
      </w:pPr>
    </w:p>
    <w:p w14:paraId="68BEF472" w14:textId="73192291" w:rsidR="00840BBD" w:rsidRPr="00036F66" w:rsidRDefault="00840BBD" w:rsidP="00E76CE4">
      <w:pPr>
        <w:spacing w:line="480" w:lineRule="auto"/>
        <w:rPr>
          <w:rFonts w:ascii="Times New Roman" w:hAnsi="Times New Roman" w:cs="Times New Roman"/>
          <w:b/>
          <w:sz w:val="24"/>
          <w:szCs w:val="24"/>
        </w:rPr>
      </w:pPr>
      <w:r w:rsidRPr="00036F66">
        <w:rPr>
          <w:rFonts w:ascii="Times New Roman" w:hAnsi="Times New Roman" w:cs="Times New Roman"/>
          <w:b/>
          <w:sz w:val="24"/>
          <w:szCs w:val="24"/>
        </w:rPr>
        <w:t>Acknowledgements</w:t>
      </w:r>
    </w:p>
    <w:p w14:paraId="2A27BC55" w14:textId="76FED707" w:rsidR="0010657A" w:rsidRPr="00036F66" w:rsidRDefault="006C00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We thank P</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Horn and C</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Sutton for aging the fish</w:t>
      </w:r>
      <w:r w:rsidR="00107FA5" w:rsidRPr="00036F66">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107FA5"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New Zealand vessels fishing in the Ross Sea region for returning </w:t>
      </w:r>
      <w:r w:rsidR="00CC5E0B"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tags.  We thank CCAMLR and </w:t>
      </w:r>
      <w:r w:rsidR="00F0737B" w:rsidRPr="00036F66">
        <w:rPr>
          <w:rFonts w:ascii="Times New Roman" w:hAnsi="Times New Roman" w:cs="Times New Roman"/>
          <w:sz w:val="24"/>
          <w:szCs w:val="24"/>
        </w:rPr>
        <w:t xml:space="preserve">the </w:t>
      </w:r>
      <w:r w:rsidR="007E7EAA" w:rsidRPr="00036F66">
        <w:rPr>
          <w:rFonts w:ascii="Times New Roman" w:hAnsi="Times New Roman" w:cs="Times New Roman"/>
          <w:sz w:val="24"/>
          <w:szCs w:val="24"/>
        </w:rPr>
        <w:t>Ministry for Primary Industries</w:t>
      </w:r>
      <w:r w:rsidRPr="00036F66">
        <w:rPr>
          <w:rFonts w:ascii="Times New Roman" w:hAnsi="Times New Roman" w:cs="Times New Roman"/>
          <w:sz w:val="24"/>
          <w:szCs w:val="24"/>
        </w:rPr>
        <w:t xml:space="preserve"> for compiling the tag data.  We thank members of the Antarctic Working Group, particularly A</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Dunn, for helpful feedback.  </w:t>
      </w:r>
      <w:r w:rsidR="00840BBD" w:rsidRPr="00036F66">
        <w:rPr>
          <w:rFonts w:ascii="Times New Roman" w:hAnsi="Times New Roman" w:cs="Times New Roman"/>
          <w:sz w:val="24"/>
          <w:szCs w:val="24"/>
        </w:rPr>
        <w:t xml:space="preserve">We thank in particular O. Shelton for developing and discussing the model for variation in growth that was used here.  We also thank K. </w:t>
      </w:r>
      <w:proofErr w:type="spellStart"/>
      <w:r w:rsidR="00840BBD" w:rsidRPr="00036F66">
        <w:rPr>
          <w:rFonts w:ascii="Times New Roman" w:hAnsi="Times New Roman" w:cs="Times New Roman"/>
          <w:sz w:val="24"/>
          <w:szCs w:val="24"/>
        </w:rPr>
        <w:t>Kristensen</w:t>
      </w:r>
      <w:proofErr w:type="spellEnd"/>
      <w:r w:rsidR="00840BBD" w:rsidRPr="00036F66">
        <w:rPr>
          <w:rFonts w:ascii="Times New Roman" w:hAnsi="Times New Roman" w:cs="Times New Roman"/>
          <w:sz w:val="24"/>
          <w:szCs w:val="24"/>
        </w:rPr>
        <w:t xml:space="preserve"> and H. </w:t>
      </w:r>
      <w:proofErr w:type="spellStart"/>
      <w:r w:rsidR="00840BBD" w:rsidRPr="00036F66">
        <w:rPr>
          <w:rFonts w:ascii="Times New Roman" w:hAnsi="Times New Roman" w:cs="Times New Roman"/>
          <w:sz w:val="24"/>
          <w:szCs w:val="24"/>
        </w:rPr>
        <w:t>Skaug</w:t>
      </w:r>
      <w:proofErr w:type="spellEnd"/>
      <w:r w:rsidR="00840BBD" w:rsidRPr="00036F66">
        <w:rPr>
          <w:rFonts w:ascii="Times New Roman" w:hAnsi="Times New Roman" w:cs="Times New Roman"/>
          <w:sz w:val="24"/>
          <w:szCs w:val="24"/>
        </w:rPr>
        <w:t xml:space="preserve"> for developing and maintaining the Template Model Builder software, which facilitates this study and many others.</w:t>
      </w:r>
    </w:p>
    <w:p w14:paraId="02A4A971" w14:textId="3148014D" w:rsidR="003C0181" w:rsidRPr="00036F66" w:rsidRDefault="003C0181" w:rsidP="00E76CE4">
      <w:pPr>
        <w:spacing w:line="480" w:lineRule="auto"/>
        <w:rPr>
          <w:rFonts w:ascii="Times New Roman" w:eastAsia="Times New Roman" w:hAnsi="Times New Roman" w:cs="Times New Roman"/>
          <w:b/>
          <w:bCs/>
          <w:sz w:val="24"/>
          <w:szCs w:val="24"/>
          <w:lang w:val="en-GB" w:eastAsia="en-GB"/>
        </w:rPr>
      </w:pPr>
    </w:p>
    <w:p w14:paraId="61B833C4" w14:textId="77777777" w:rsidR="005B705A" w:rsidRPr="00036F66" w:rsidRDefault="005F4D7C"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Bibliography</w:t>
      </w:r>
    </w:p>
    <w:p w14:paraId="30592041" w14:textId="77777777" w:rsidR="00814371" w:rsidRPr="00036F66" w:rsidRDefault="00AB2A7D"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fldChar w:fldCharType="begin"/>
      </w:r>
      <w:r w:rsidR="0034058D" w:rsidRPr="00036F66">
        <w:rPr>
          <w:rFonts w:ascii="Times New Roman" w:hAnsi="Times New Roman" w:cs="Times New Roman"/>
          <w:sz w:val="24"/>
        </w:rPr>
        <w:instrText xml:space="preserve"> ADDIN ZOTERO_BIBL {"custom":[]} CSL_BIBLIOGRAPHY </w:instrText>
      </w:r>
      <w:r w:rsidRPr="00036F66">
        <w:rPr>
          <w:rFonts w:ascii="Times New Roman" w:hAnsi="Times New Roman" w:cs="Times New Roman"/>
          <w:sz w:val="24"/>
        </w:rPr>
        <w:fldChar w:fldCharType="separate"/>
      </w:r>
      <w:r w:rsidR="00814371" w:rsidRPr="00036F66">
        <w:rPr>
          <w:rFonts w:ascii="Times New Roman" w:hAnsi="Times New Roman" w:cs="Times New Roman"/>
          <w:sz w:val="24"/>
        </w:rPr>
        <w:t>Akaike, H., 1998. Information Theory and an Extension of the Maximum Likelihood Principle, in: Parzen, E., Tanabe, K., Kitagawa, G. (Eds.), Selected Papers of Hirotugu Akaike. Springer New York, New York, NY, pp. 199–213.</w:t>
      </w:r>
    </w:p>
    <w:p w14:paraId="663733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Armstrong, J.B., Schindler, D.E., 2011. Excess digestive capacity in predators reflects a life of feast and famine. Nature 476, 84–87. doi:10.1038/nature10240</w:t>
      </w:r>
    </w:p>
    <w:p w14:paraId="6ED0234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Post, J.R., 2008. Rapid depletion of genotypes with fast growth and bold personality traits from harvested fish populations. Proc. Natl. Acad. Sci. 105, 2919–2922. doi:10.1073/pnas.0708159105</w:t>
      </w:r>
    </w:p>
    <w:p w14:paraId="41E6314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Sampson, P., 2015. Fishing directly selects on growth rate via behaviour: implications of growth-selection that is independent of size. Proc. R. Soc. B Biol. Sci. 282, 20142283–20142283. doi:10.1098/rspb.2014.2283</w:t>
      </w:r>
    </w:p>
    <w:p w14:paraId="36FCA27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Black, B.A., Schroeder, I.D., Sydeman, W.J., Bograd, S.J., Lawson, P.W., 2010. Wintertime ocean conditions synchronize rockfish growth and seabird reproduction in the central California Current ecosystem. Can. J. Fish. Aquat. Sci. 67, 1149–1158.</w:t>
      </w:r>
    </w:p>
    <w:p w14:paraId="14F29CB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Brooks, M.E., McCoy, M.W., Bolker, B.M., 2013. A Method for Detecting Positive Growth Autocorrelation without Marking Individuals. PLoS ONE 8, e76389. doi:10.1371/journal.pone.0076389</w:t>
      </w:r>
    </w:p>
    <w:p w14:paraId="3A738D6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Dubula, O., Groeneveld, J.C., Santos, J., van Zyl, D.L., Brouwer, S.L., van den Heever, N., McCue, S.A., 2005. Effects of tag-related injuries and timing of tagging on growth of rock lobster, Jasus lalandii. Fish. Res. 74, 1–10. doi:10.1016/j.fishres.2005.04.004</w:t>
      </w:r>
    </w:p>
    <w:p w14:paraId="7E0539C1"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Dunn, A., Horn, P.L., Hanchet, S.M., 2006. Revised estimates of the biological parameters for Antarctic toothfish (Dissostichus mawsoni) in the Ross Sea. WG-FSA-SAM 06/8, 1–14.</w:t>
      </w:r>
    </w:p>
    <w:p w14:paraId="298592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Eveson, J.P., Laslett, G.M., Polacheck, T., 2004. An integrated model for growth incorporating tag-recapture, length-frequency, and direct aging data. Can. J. Fish. Aquat. Sci. 61, 292–306. doi:10.1139/f03-163</w:t>
      </w:r>
    </w:p>
    <w:p w14:paraId="04628B0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Francis, R., 1988. Maximum likelihood estimation of growth and growth variability from tagging data. N. Z. J. Mar. Freshw. Res. 22, 43–51.</w:t>
      </w:r>
    </w:p>
    <w:p w14:paraId="537B775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Gelman, A., 2005. Analysis of variance—why it is more important than ever. Ann. Stat. 33, 1–53.</w:t>
      </w:r>
    </w:p>
    <w:p w14:paraId="429DED2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Gertseva, V.V., Cope, J.M., Matson, S.E., 2010. Growth variability in the splitnose rockfish Sebastes diploproa of the northeast Pacific Ocean: pattern revisited. Mar. Ecol. Prog. Ser. 413, 125–136.</w:t>
      </w:r>
    </w:p>
    <w:p w14:paraId="3F9F622F"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Hordyk, A.R., Loneragan, N.R., Prince, J.D., 2015. An evaluation of an iterative harvest strategy for data-poor fisheries using the length-based spawning potential ratio assessment methodology. Fish. Res. doi:10.1016/j.fishres.2014.12.018</w:t>
      </w:r>
    </w:p>
    <w:p w14:paraId="6086725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Jørgensen, C., Fiksen, Ø., 2006. State-dependent energy allocation in cod ( </w:t>
      </w:r>
      <w:r w:rsidRPr="00036F66">
        <w:rPr>
          <w:rFonts w:ascii="Times New Roman" w:hAnsi="Times New Roman" w:cs="Times New Roman"/>
          <w:i/>
          <w:iCs/>
          <w:sz w:val="24"/>
        </w:rPr>
        <w:t>Gadus morhua</w:t>
      </w:r>
      <w:r w:rsidRPr="00036F66">
        <w:rPr>
          <w:rFonts w:ascii="Times New Roman" w:hAnsi="Times New Roman" w:cs="Times New Roman"/>
          <w:sz w:val="24"/>
        </w:rPr>
        <w:t xml:space="preserve"> ). Can. J. Fish. Aquat. Sci. 63, 186–199. doi:10.1139/f05-209</w:t>
      </w:r>
    </w:p>
    <w:p w14:paraId="20DCBE6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2014. General random effect model builder tool inspired by ADMB.</w:t>
      </w:r>
    </w:p>
    <w:p w14:paraId="4F8176F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Nielsen, A., Berg, C.W., Skaug, H.J., In press. Template Model Builder TMB. J. Stat. Softw.</w:t>
      </w:r>
    </w:p>
    <w:p w14:paraId="34BDE41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Larsen, D.P., Kincaid, T.M., Jacobs, S.E., Urquhart, N.S., 2001. Designs for Evaluating Local and Regional Scale Trends. BioScience 51, 1069–1078. doi:10.1641/0006-3568(2001)051[1069:DFELAR]2.0.CO;2</w:t>
      </w:r>
    </w:p>
    <w:p w14:paraId="73E4BBB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Methot, R.D., Wetzel, C.R., 2013. Stock synthesis: A biological and statistical framework for fish stock assessment and fishery management. Fish. Res. 142, 86–99.</w:t>
      </w:r>
    </w:p>
    <w:p w14:paraId="2903635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2008. Refocusing stock assessment in support of policy evaluation, in: Tsukamoto, K., Kawamura, T., Takeuchi, T., Beard, T.D., Kaiser, M.J. (Eds.), Fisheries for Global Welfare and Environment. TerraPub, Tokyo, pp. 139–152.</w:t>
      </w:r>
    </w:p>
    <w:p w14:paraId="0207734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Haddon, M., McGarvey, R., In review. Estimating Growth within size-structured fishery stock assessments: What is the state of the art and what does the future look like?</w:t>
      </w:r>
    </w:p>
    <w:p w14:paraId="72DF114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R Core Development Team, 2013. R: A Language and Environment for Statistical Computing. R Foundation for Statistical Computing, Vienna, Austria.</w:t>
      </w:r>
    </w:p>
    <w:p w14:paraId="72A60B5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1980. Effect of individual variability on the von Bertalanffy growth equation. Can. J. Fish. Aquat. Sci. 37, 241–247.</w:t>
      </w:r>
    </w:p>
    <w:p w14:paraId="670DC47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Punt, A.E., Smith, A.D.., 2000. Design of operational management strategies for achieving fishery ecosystem objectives. ICES J. Mar. Sci. J. Cons. 57, 731–741.</w:t>
      </w:r>
    </w:p>
    <w:p w14:paraId="163734E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Santos, J., Groeneveld, J.C., 2015. Accounting for tag-induced growth retardation in spiny lobsters using censoring and modelling approaches. Fish. Res. 161, 166–173. doi:10.1016/j.fishres.2014.07.008</w:t>
      </w:r>
    </w:p>
    <w:p w14:paraId="5EF4EDF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Satterthwaite, W.H., Beakes, M.P., Munch, S.B., Sogard, S.M., Mangel, M., 2013. Separating intrinsic and environmental contributions to growth and their population consequences. Am. Nat. 181, 799–814.</w:t>
      </w:r>
    </w:p>
    <w:p w14:paraId="755AD09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Thorson, J.T., Ward, E.J., Feist, B.E., 2014. Spatial semiparametric models improve estimates of species abundance and distribution. Can. J. Fish. Aquat. Sci. 71, 1655–1666. doi:10.1139/cjfas-2013-0508</w:t>
      </w:r>
    </w:p>
    <w:p w14:paraId="3801D86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Stawitz, C.C., Essington, T.E., Branch, T.A., Haltuch, M.A., Hollowed, A.B., Spencer, P.D., In review. A state-space approach for measuring growth variation and application to North Pacific groundfish.</w:t>
      </w:r>
    </w:p>
    <w:p w14:paraId="795ECA80" w14:textId="502E4A28"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w:t>
      </w:r>
      <w:r w:rsidR="00EB6F3C" w:rsidRPr="00036F66">
        <w:rPr>
          <w:rFonts w:ascii="Times New Roman" w:hAnsi="Times New Roman" w:cs="Times New Roman"/>
          <w:sz w:val="24"/>
        </w:rPr>
        <w:t>aylor, I.G., Methot, R.D., 2013</w:t>
      </w:r>
      <w:r w:rsidRPr="00036F66">
        <w:rPr>
          <w:rFonts w:ascii="Times New Roman" w:hAnsi="Times New Roman" w:cs="Times New Roman"/>
          <w:sz w:val="24"/>
        </w:rPr>
        <w:t>. Hiding or dead? A computationally efficient model of selective fisheries mortality. Fish. Res. 142, 75–85. doi:10.1016/j.fishres.2012.08.021</w:t>
      </w:r>
    </w:p>
    <w:p w14:paraId="448B7DA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In press. Spatio-temporal variation in fish condition is not consistently explained by density, temperature, or season for Northeast Pacific groundfishes.</w:t>
      </w:r>
    </w:p>
    <w:p w14:paraId="3660FBF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Minte-Vera, C., In press. Relative magnitude of cohort, age, and year effects on size at age of exploited marine fishes. Fish. Res.</w:t>
      </w:r>
    </w:p>
    <w:p w14:paraId="41AFDDD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Minto, C., In press. Mixed effects: a unifying framework for modelling in aquatic ecology. ICES J. Mar. Sci.</w:t>
      </w:r>
    </w:p>
    <w:p w14:paraId="12DE858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Skaug, H., Kristensen, K., Shelton, A.O., Ward, E.J., Harms, J., Benante, J., In press. The importance of spatial models for estimating the strength of density dependence. Ecology. doi:http://dx.doi.org/10.1890/14-0739.1</w:t>
      </w:r>
    </w:p>
    <w:p w14:paraId="7DB47E2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Vincenzi, S., Mangel, M., Crivelli, A.J., Munch, S., Skaug, H.J., 2014. Determining Individual Variation in Growth and Its Implication for Life-History and Population Processes Using the Empirical Bayes Method. PLoS Comput Biol 10, e1003828. doi:10.1371/journal.pcbi.1003828</w:t>
      </w:r>
    </w:p>
    <w:p w14:paraId="105790C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Wolf, M., Weissing, F.J., 2012. Animal personalities: consequences for ecology and evolution. Trends Ecol. Evol. 27, 452–461. doi:10.1016/j.tree.2012.05.001</w:t>
      </w:r>
    </w:p>
    <w:p w14:paraId="0A5A059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Xiao, Y., 1994. Growth Models with Corrections for the Retardative Effects of Tagging. Can. J. Fish. Aquat. Sci. 51, 263–267. doi:10.1139/f94-027</w:t>
      </w:r>
    </w:p>
    <w:p w14:paraId="28966ECE" w14:textId="73A6BBCA" w:rsidR="00A94EC6" w:rsidRPr="00036F66" w:rsidRDefault="00AB2A7D" w:rsidP="00E76CE4">
      <w:pPr>
        <w:pStyle w:val="Bibliography"/>
        <w:spacing w:line="480" w:lineRule="auto"/>
        <w:rPr>
          <w:rFonts w:ascii="Times New Roman" w:hAnsi="Times New Roman" w:cs="Times New Roman"/>
        </w:rPr>
        <w:sectPr w:rsidR="00A94EC6" w:rsidRPr="00036F66" w:rsidSect="00D21621">
          <w:footerReference w:type="default" r:id="rId10"/>
          <w:pgSz w:w="12240" w:h="15840"/>
          <w:pgMar w:top="1440" w:right="1440" w:bottom="1440" w:left="1440" w:header="720" w:footer="720" w:gutter="0"/>
          <w:lnNumType w:countBy="1" w:restart="continuous"/>
          <w:cols w:space="720"/>
          <w:docGrid w:linePitch="360"/>
        </w:sectPr>
      </w:pPr>
      <w:r w:rsidRPr="00036F66">
        <w:rPr>
          <w:rFonts w:ascii="Times New Roman" w:hAnsi="Times New Roman" w:cs="Times New Roman"/>
          <w:sz w:val="24"/>
        </w:rPr>
        <w:fldChar w:fldCharType="end"/>
      </w:r>
    </w:p>
    <w:p w14:paraId="274A2D50" w14:textId="1A9A3F90" w:rsidR="00883C74" w:rsidRPr="00036F66" w:rsidRDefault="00883C74" w:rsidP="00E76CE4">
      <w:pPr>
        <w:pStyle w:val="Caption"/>
        <w:keepNext/>
        <w:spacing w:line="480" w:lineRule="auto"/>
        <w:rPr>
          <w:rFonts w:ascii="Times New Roman" w:hAnsi="Times New Roman" w:cs="Times New Roman"/>
          <w:i w:val="0"/>
          <w:color w:val="auto"/>
          <w:sz w:val="24"/>
          <w:szCs w:val="24"/>
        </w:rPr>
      </w:pPr>
      <w:bookmarkStart w:id="152" w:name="_Ref410906913"/>
      <w:r w:rsidRPr="00036F66">
        <w:rPr>
          <w:rFonts w:ascii="Times New Roman" w:hAnsi="Times New Roman" w:cs="Times New Roman"/>
          <w:i w:val="0"/>
          <w:color w:val="auto"/>
          <w:sz w:val="24"/>
          <w:szCs w:val="24"/>
        </w:rPr>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152"/>
      <w:r w:rsidRPr="00036F66">
        <w:rPr>
          <w:rFonts w:ascii="Times New Roman" w:hAnsi="Times New Roman" w:cs="Times New Roman"/>
          <w:i w:val="0"/>
          <w:color w:val="auto"/>
          <w:sz w:val="24"/>
          <w:szCs w:val="24"/>
        </w:rPr>
        <w:t>: List and definition of symbols used in the text and equations</w:t>
      </w:r>
      <w:r w:rsidR="0063297E" w:rsidRPr="00036F66">
        <w:rPr>
          <w:rFonts w:ascii="Times New Roman" w:hAnsi="Times New Roman" w:cs="Times New Roman"/>
          <w:i w:val="0"/>
          <w:color w:val="auto"/>
          <w:sz w:val="24"/>
          <w:szCs w:val="24"/>
        </w:rPr>
        <w:t xml:space="preserve"> with their units</w:t>
      </w:r>
      <w:r w:rsidRPr="00036F66">
        <w:rPr>
          <w:rFonts w:ascii="Times New Roman" w:hAnsi="Times New Roman" w:cs="Times New Roman"/>
          <w:i w:val="0"/>
          <w:color w:val="auto"/>
          <w:sz w:val="24"/>
          <w:szCs w:val="24"/>
        </w:rPr>
        <w:t>.</w:t>
      </w:r>
    </w:p>
    <w:p w14:paraId="58D8E075" w14:textId="36BA79B4" w:rsidR="000F6703" w:rsidRDefault="000F6703" w:rsidP="00E76CE4">
      <w:pPr>
        <w:spacing w:line="480" w:lineRule="auto"/>
        <w:rPr>
          <w:ins w:id="153" w:author="darcy" w:date="2015-05-14T06:21:00Z"/>
          <w:rFonts w:ascii="Times New Roman" w:hAnsi="Times New Roman" w:cs="Times New Roman"/>
          <w:iCs/>
          <w:sz w:val="24"/>
          <w:szCs w:val="24"/>
        </w:rPr>
      </w:pPr>
    </w:p>
    <w:p w14:paraId="776D1923" w14:textId="77777777" w:rsidR="00E305CE" w:rsidRPr="000A66E8" w:rsidRDefault="00E305CE" w:rsidP="00E305CE">
      <w:pPr>
        <w:pStyle w:val="Caption"/>
        <w:keepNext/>
        <w:spacing w:line="480" w:lineRule="auto"/>
        <w:rPr>
          <w:ins w:id="154" w:author="darcy" w:date="2015-05-14T06:21:00Z"/>
          <w:rFonts w:ascii="Times New Roman" w:hAnsi="Times New Roman" w:cs="Times New Roman"/>
          <w:i w:val="0"/>
          <w:color w:val="000000" w:themeColor="text1"/>
          <w:sz w:val="24"/>
          <w:szCs w:val="24"/>
        </w:rPr>
      </w:pPr>
      <w:ins w:id="155" w:author="darcy" w:date="2015-05-14T06:21:00Z">
        <w:r w:rsidRPr="000A66E8">
          <w:rPr>
            <w:rFonts w:ascii="Times New Roman" w:hAnsi="Times New Roman" w:cs="Times New Roman"/>
            <w:i w:val="0"/>
            <w:color w:val="000000" w:themeColor="text1"/>
            <w:sz w:val="24"/>
            <w:szCs w:val="24"/>
          </w:rPr>
          <w:t xml:space="preserve">Table </w:t>
        </w:r>
        <w:r w:rsidRPr="000A66E8">
          <w:rPr>
            <w:rFonts w:ascii="Times New Roman" w:hAnsi="Times New Roman" w:cs="Times New Roman"/>
            <w:i w:val="0"/>
            <w:color w:val="000000" w:themeColor="text1"/>
            <w:sz w:val="24"/>
            <w:szCs w:val="24"/>
          </w:rPr>
          <w:fldChar w:fldCharType="begin"/>
        </w:r>
        <w:r w:rsidRPr="000A66E8">
          <w:rPr>
            <w:rFonts w:ascii="Times New Roman" w:hAnsi="Times New Roman" w:cs="Times New Roman"/>
            <w:i w:val="0"/>
            <w:color w:val="000000" w:themeColor="text1"/>
            <w:sz w:val="24"/>
            <w:szCs w:val="24"/>
          </w:rPr>
          <w:instrText xml:space="preserve"> SEQ Table \* ARABIC </w:instrText>
        </w:r>
        <w:r w:rsidRPr="000A66E8">
          <w:rPr>
            <w:rFonts w:ascii="Times New Roman" w:hAnsi="Times New Roman" w:cs="Times New Roman"/>
            <w:i w:val="0"/>
            <w:color w:val="000000" w:themeColor="text1"/>
            <w:sz w:val="24"/>
            <w:szCs w:val="24"/>
          </w:rPr>
          <w:fldChar w:fldCharType="separate"/>
        </w:r>
        <w:r w:rsidRPr="000A66E8">
          <w:rPr>
            <w:rFonts w:ascii="Times New Roman" w:hAnsi="Times New Roman" w:cs="Times New Roman"/>
            <w:i w:val="0"/>
            <w:noProof/>
            <w:color w:val="000000" w:themeColor="text1"/>
            <w:sz w:val="24"/>
            <w:szCs w:val="24"/>
          </w:rPr>
          <w:t>2</w:t>
        </w:r>
        <w:r w:rsidRPr="000A66E8">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 xml:space="preserve">: Sex-specific </w:t>
        </w:r>
        <w:r>
          <w:rPr>
            <w:rFonts w:ascii="Times New Roman" w:hAnsi="Times New Roman" w:cs="Times New Roman"/>
            <w:i w:val="0"/>
            <w:color w:val="000000" w:themeColor="text1"/>
            <w:sz w:val="24"/>
            <w:szCs w:val="24"/>
          </w:rPr>
          <w:t xml:space="preserve">von </w:t>
        </w:r>
        <w:proofErr w:type="spellStart"/>
        <w:r>
          <w:rPr>
            <w:rFonts w:ascii="Times New Roman" w:hAnsi="Times New Roman" w:cs="Times New Roman"/>
            <w:i w:val="0"/>
            <w:color w:val="000000" w:themeColor="text1"/>
            <w:sz w:val="24"/>
            <w:szCs w:val="24"/>
          </w:rPr>
          <w:t>Bertalanffy</w:t>
        </w:r>
        <w:proofErr w:type="spellEnd"/>
        <w:r>
          <w:rPr>
            <w:rFonts w:ascii="Times New Roman" w:hAnsi="Times New Roman" w:cs="Times New Roman"/>
            <w:i w:val="0"/>
            <w:color w:val="000000" w:themeColor="text1"/>
            <w:sz w:val="24"/>
            <w:szCs w:val="24"/>
          </w:rPr>
          <w:t xml:space="preserve"> growth </w:t>
        </w:r>
        <w:r w:rsidRPr="000A66E8">
          <w:rPr>
            <w:rFonts w:ascii="Times New Roman" w:hAnsi="Times New Roman" w:cs="Times New Roman"/>
            <w:i w:val="0"/>
            <w:color w:val="000000" w:themeColor="text1"/>
            <w:sz w:val="24"/>
            <w:szCs w:val="24"/>
          </w:rPr>
          <w:t xml:space="preserve">parameter values </w:t>
        </w:r>
        <w:r>
          <w:rPr>
            <w:rFonts w:ascii="Times New Roman" w:hAnsi="Times New Roman" w:cs="Times New Roman"/>
            <w:i w:val="0"/>
            <w:color w:val="000000" w:themeColor="text1"/>
            <w:sz w:val="24"/>
            <w:szCs w:val="24"/>
          </w:rPr>
          <w:t xml:space="preserve">estimated in </w:t>
        </w:r>
        <w:r w:rsidRPr="00DB5715">
          <w:rPr>
            <w:rFonts w:ascii="Times New Roman" w:hAnsi="Times New Roman" w:cs="Times New Roman"/>
            <w:i w:val="0"/>
            <w:color w:val="000000" w:themeColor="text1"/>
            <w:sz w:val="24"/>
            <w:szCs w:val="24"/>
          </w:rPr>
          <w:fldChar w:fldCharType="begin"/>
        </w:r>
        <w:r w:rsidRPr="00DB5715">
          <w:rPr>
            <w:rFonts w:ascii="Times New Roman" w:hAnsi="Times New Roman" w:cs="Times New Roman"/>
            <w:i w:val="0"/>
            <w:color w:val="000000" w:themeColor="text1"/>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DB5715">
          <w:rPr>
            <w:rFonts w:ascii="Times New Roman" w:hAnsi="Times New Roman" w:cs="Times New Roman"/>
            <w:i w:val="0"/>
            <w:color w:val="000000" w:themeColor="text1"/>
            <w:sz w:val="24"/>
            <w:szCs w:val="24"/>
          </w:rPr>
          <w:fldChar w:fldCharType="separate"/>
        </w:r>
        <w:r w:rsidRPr="00DB5715">
          <w:rPr>
            <w:rFonts w:ascii="Times New Roman" w:hAnsi="Times New Roman" w:cs="Times New Roman"/>
            <w:i w:val="0"/>
            <w:color w:val="000000" w:themeColor="text1"/>
            <w:sz w:val="24"/>
            <w:szCs w:val="24"/>
          </w:rPr>
          <w:t>Dunn et al. (2006)</w:t>
        </w:r>
        <w:r w:rsidRPr="00DB5715">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w:t>
        </w:r>
      </w:ins>
    </w:p>
    <w:p w14:paraId="1473F38A" w14:textId="77777777" w:rsidR="00E305CE" w:rsidRPr="00036F66" w:rsidRDefault="00E305CE" w:rsidP="00E76CE4">
      <w:pPr>
        <w:spacing w:line="480" w:lineRule="auto"/>
        <w:rPr>
          <w:rFonts w:ascii="Times New Roman" w:hAnsi="Times New Roman" w:cs="Times New Roman"/>
          <w:iCs/>
          <w:sz w:val="24"/>
          <w:szCs w:val="24"/>
        </w:rPr>
      </w:pPr>
    </w:p>
    <w:p w14:paraId="76239A89" w14:textId="22CE7D89" w:rsidR="00D01717" w:rsidRPr="00036F66" w:rsidRDefault="00D01717" w:rsidP="00E76CE4">
      <w:pPr>
        <w:pStyle w:val="Caption"/>
        <w:keepNext/>
        <w:spacing w:line="480" w:lineRule="auto"/>
        <w:rPr>
          <w:rFonts w:ascii="Times New Roman" w:hAnsi="Times New Roman" w:cs="Times New Roman"/>
          <w:i w:val="0"/>
          <w:color w:val="000000" w:themeColor="text1"/>
          <w:sz w:val="24"/>
          <w:szCs w:val="24"/>
        </w:rPr>
      </w:pPr>
      <w:bookmarkStart w:id="156" w:name="_Ref410907158"/>
      <w:bookmarkStart w:id="157" w:name="_Ref411934157"/>
      <w:r w:rsidRPr="00036F66">
        <w:rPr>
          <w:rFonts w:ascii="Times New Roman" w:hAnsi="Times New Roman" w:cs="Times New Roman"/>
          <w:i w:val="0"/>
          <w:color w:val="000000" w:themeColor="text1"/>
          <w:sz w:val="24"/>
          <w:szCs w:val="24"/>
        </w:rPr>
        <w:t xml:space="preserve">Table </w:t>
      </w:r>
      <w:del w:id="158" w:author="darcy" w:date="2015-05-14T06:21:00Z">
        <w:r w:rsidRPr="00036F66" w:rsidDel="00E305CE">
          <w:rPr>
            <w:rFonts w:ascii="Times New Roman" w:hAnsi="Times New Roman" w:cs="Times New Roman"/>
            <w:i w:val="0"/>
            <w:color w:val="000000" w:themeColor="text1"/>
            <w:sz w:val="24"/>
            <w:szCs w:val="24"/>
          </w:rPr>
          <w:fldChar w:fldCharType="begin"/>
        </w:r>
        <w:r w:rsidRPr="00036F66" w:rsidDel="00E305CE">
          <w:rPr>
            <w:rFonts w:ascii="Times New Roman" w:hAnsi="Times New Roman" w:cs="Times New Roman"/>
            <w:i w:val="0"/>
            <w:color w:val="000000" w:themeColor="text1"/>
            <w:sz w:val="24"/>
            <w:szCs w:val="24"/>
          </w:rPr>
          <w:delInstrText xml:space="preserve"> SEQ Table \* ARABIC </w:delInstrText>
        </w:r>
        <w:r w:rsidRPr="00036F66" w:rsidDel="00E305CE">
          <w:rPr>
            <w:rFonts w:ascii="Times New Roman" w:hAnsi="Times New Roman" w:cs="Times New Roman"/>
            <w:i w:val="0"/>
            <w:color w:val="000000" w:themeColor="text1"/>
            <w:sz w:val="24"/>
            <w:szCs w:val="24"/>
          </w:rPr>
          <w:fldChar w:fldCharType="separate"/>
        </w:r>
        <w:r w:rsidR="00FF1879" w:rsidRPr="00036F66" w:rsidDel="00E305CE">
          <w:rPr>
            <w:rFonts w:ascii="Times New Roman" w:hAnsi="Times New Roman" w:cs="Times New Roman"/>
            <w:i w:val="0"/>
            <w:noProof/>
            <w:color w:val="000000" w:themeColor="text1"/>
            <w:sz w:val="24"/>
            <w:szCs w:val="24"/>
          </w:rPr>
          <w:delText>2</w:delText>
        </w:r>
        <w:r w:rsidRPr="00036F66" w:rsidDel="00E305CE">
          <w:rPr>
            <w:rFonts w:ascii="Times New Roman" w:hAnsi="Times New Roman" w:cs="Times New Roman"/>
            <w:i w:val="0"/>
            <w:color w:val="000000" w:themeColor="text1"/>
            <w:sz w:val="24"/>
            <w:szCs w:val="24"/>
          </w:rPr>
          <w:fldChar w:fldCharType="end"/>
        </w:r>
      </w:del>
      <w:bookmarkEnd w:id="156"/>
      <w:bookmarkEnd w:id="157"/>
      <w:ins w:id="159" w:author="darcy" w:date="2015-05-14T06:21:00Z">
        <w:r w:rsidR="00E305CE">
          <w:rPr>
            <w:rFonts w:ascii="Times New Roman" w:hAnsi="Times New Roman" w:cs="Times New Roman"/>
            <w:i w:val="0"/>
            <w:color w:val="000000" w:themeColor="text1"/>
            <w:sz w:val="24"/>
            <w:szCs w:val="24"/>
          </w:rPr>
          <w:t>3</w:t>
        </w:r>
      </w:ins>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used </w:t>
      </w:r>
      <w:r w:rsidR="00094B30" w:rsidRPr="00036F66">
        <w:rPr>
          <w:rFonts w:ascii="Times New Roman" w:hAnsi="Times New Roman" w:cs="Times New Roman"/>
          <w:i w:val="0"/>
          <w:color w:val="000000" w:themeColor="text1"/>
          <w:sz w:val="24"/>
          <w:szCs w:val="24"/>
        </w:rPr>
        <w:t xml:space="preserve">in </w:t>
      </w:r>
      <w:r w:rsidRPr="00036F66">
        <w:rPr>
          <w:rFonts w:ascii="Times New Roman" w:hAnsi="Times New Roman" w:cs="Times New Roman"/>
          <w:i w:val="0"/>
          <w:color w:val="000000" w:themeColor="text1"/>
          <w:sz w:val="24"/>
          <w:szCs w:val="24"/>
        </w:rPr>
        <w:t>all</w:t>
      </w:r>
      <w:r w:rsidR="00094B30" w:rsidRPr="00036F66">
        <w:rPr>
          <w:rFonts w:ascii="Times New Roman" w:hAnsi="Times New Roman" w:cs="Times New Roman"/>
          <w:i w:val="0"/>
          <w:color w:val="000000" w:themeColor="text1"/>
          <w:sz w:val="24"/>
          <w:szCs w:val="24"/>
        </w:rPr>
        <w:t xml:space="preserve"> four</w:t>
      </w:r>
      <w:r w:rsidRPr="00036F66">
        <w:rPr>
          <w:rFonts w:ascii="Times New Roman" w:hAnsi="Times New Roman" w:cs="Times New Roman"/>
          <w:i w:val="0"/>
          <w:color w:val="000000" w:themeColor="text1"/>
          <w:sz w:val="24"/>
          <w:szCs w:val="24"/>
        </w:rPr>
        <w:t xml:space="preserve"> scenarios in the simulation experiment.</w:t>
      </w:r>
    </w:p>
    <w:p w14:paraId="33BEB8A5" w14:textId="0B7962BF" w:rsidR="00017955" w:rsidRPr="00036F66" w:rsidRDefault="00017955" w:rsidP="00E76CE4">
      <w:pPr>
        <w:spacing w:line="480" w:lineRule="auto"/>
        <w:rPr>
          <w:rFonts w:ascii="Times New Roman" w:hAnsi="Times New Roman" w:cs="Times New Roman"/>
          <w:iCs/>
          <w:color w:val="000000" w:themeColor="text1"/>
          <w:sz w:val="24"/>
          <w:szCs w:val="24"/>
        </w:rPr>
      </w:pPr>
      <w:bookmarkStart w:id="160" w:name="_Ref411934690"/>
    </w:p>
    <w:p w14:paraId="139B27D2" w14:textId="0DB80DA4" w:rsidR="00C355E0" w:rsidRDefault="00D01717" w:rsidP="00A801BE">
      <w:pPr>
        <w:pStyle w:val="Caption"/>
        <w:keepNext/>
        <w:spacing w:line="480" w:lineRule="auto"/>
        <w:rPr>
          <w:rFonts w:ascii="Times New Roman" w:hAnsi="Times New Roman" w:cs="Times New Roman"/>
          <w:i w:val="0"/>
          <w:color w:val="000000" w:themeColor="text1"/>
          <w:sz w:val="24"/>
          <w:szCs w:val="24"/>
        </w:rPr>
      </w:pPr>
      <w:r w:rsidRPr="00036F66">
        <w:rPr>
          <w:rFonts w:ascii="Times New Roman" w:hAnsi="Times New Roman" w:cs="Times New Roman"/>
          <w:i w:val="0"/>
          <w:color w:val="000000" w:themeColor="text1"/>
          <w:sz w:val="24"/>
          <w:szCs w:val="24"/>
        </w:rPr>
        <w:t xml:space="preserve">Table </w:t>
      </w:r>
      <w:del w:id="161" w:author="darcy" w:date="2015-05-14T06:21:00Z">
        <w:r w:rsidRPr="00036F66" w:rsidDel="00E305CE">
          <w:rPr>
            <w:rFonts w:ascii="Times New Roman" w:hAnsi="Times New Roman" w:cs="Times New Roman"/>
            <w:i w:val="0"/>
            <w:color w:val="000000" w:themeColor="text1"/>
            <w:sz w:val="24"/>
            <w:szCs w:val="24"/>
          </w:rPr>
          <w:fldChar w:fldCharType="begin"/>
        </w:r>
        <w:r w:rsidRPr="00036F66" w:rsidDel="00E305CE">
          <w:rPr>
            <w:rFonts w:ascii="Times New Roman" w:hAnsi="Times New Roman" w:cs="Times New Roman"/>
            <w:i w:val="0"/>
            <w:color w:val="000000" w:themeColor="text1"/>
            <w:sz w:val="24"/>
            <w:szCs w:val="24"/>
          </w:rPr>
          <w:delInstrText xml:space="preserve"> SEQ Table \* ARABIC </w:delInstrText>
        </w:r>
        <w:r w:rsidRPr="00036F66" w:rsidDel="00E305CE">
          <w:rPr>
            <w:rFonts w:ascii="Times New Roman" w:hAnsi="Times New Roman" w:cs="Times New Roman"/>
            <w:i w:val="0"/>
            <w:color w:val="000000" w:themeColor="text1"/>
            <w:sz w:val="24"/>
            <w:szCs w:val="24"/>
          </w:rPr>
          <w:fldChar w:fldCharType="separate"/>
        </w:r>
        <w:r w:rsidR="00FF1879" w:rsidRPr="00036F66" w:rsidDel="00E305CE">
          <w:rPr>
            <w:rFonts w:ascii="Times New Roman" w:hAnsi="Times New Roman" w:cs="Times New Roman"/>
            <w:i w:val="0"/>
            <w:noProof/>
            <w:color w:val="000000" w:themeColor="text1"/>
            <w:sz w:val="24"/>
            <w:szCs w:val="24"/>
          </w:rPr>
          <w:delText>3</w:delText>
        </w:r>
        <w:r w:rsidRPr="00036F66" w:rsidDel="00E305CE">
          <w:rPr>
            <w:rFonts w:ascii="Times New Roman" w:hAnsi="Times New Roman" w:cs="Times New Roman"/>
            <w:i w:val="0"/>
            <w:color w:val="000000" w:themeColor="text1"/>
            <w:sz w:val="24"/>
            <w:szCs w:val="24"/>
          </w:rPr>
          <w:fldChar w:fldCharType="end"/>
        </w:r>
      </w:del>
      <w:bookmarkEnd w:id="160"/>
      <w:ins w:id="162" w:author="darcy" w:date="2015-05-14T06:21:00Z">
        <w:r w:rsidR="00E305CE">
          <w:rPr>
            <w:rFonts w:ascii="Times New Roman" w:hAnsi="Times New Roman" w:cs="Times New Roman"/>
            <w:i w:val="0"/>
            <w:color w:val="000000" w:themeColor="text1"/>
            <w:sz w:val="24"/>
            <w:szCs w:val="24"/>
          </w:rPr>
          <w:t>4</w:t>
        </w:r>
      </w:ins>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that vary among </w:t>
      </w:r>
      <w:r w:rsidR="00094B30" w:rsidRPr="00036F66">
        <w:rPr>
          <w:rFonts w:ascii="Times New Roman" w:hAnsi="Times New Roman" w:cs="Times New Roman"/>
          <w:i w:val="0"/>
          <w:color w:val="000000" w:themeColor="text1"/>
          <w:sz w:val="24"/>
          <w:szCs w:val="24"/>
        </w:rPr>
        <w:t xml:space="preserve">each of the four </w:t>
      </w:r>
      <w:r w:rsidRPr="00036F66">
        <w:rPr>
          <w:rFonts w:ascii="Times New Roman" w:hAnsi="Times New Roman" w:cs="Times New Roman"/>
          <w:i w:val="0"/>
          <w:color w:val="000000" w:themeColor="text1"/>
          <w:sz w:val="24"/>
          <w:szCs w:val="24"/>
        </w:rPr>
        <w:t>scenarios in the simu</w:t>
      </w:r>
      <w:bookmarkStart w:id="163" w:name="_Ref410371769"/>
      <w:r w:rsidR="00A801BE">
        <w:rPr>
          <w:rFonts w:ascii="Times New Roman" w:hAnsi="Times New Roman" w:cs="Times New Roman"/>
          <w:i w:val="0"/>
          <w:color w:val="000000" w:themeColor="text1"/>
          <w:sz w:val="24"/>
          <w:szCs w:val="24"/>
        </w:rPr>
        <w:t>lation experiment.</w:t>
      </w:r>
    </w:p>
    <w:p w14:paraId="27CCEA32" w14:textId="77777777" w:rsidR="00A801BE" w:rsidRPr="00A801BE" w:rsidRDefault="00A801BE" w:rsidP="00A801BE"/>
    <w:p w14:paraId="5120D52E" w14:textId="6294B8DD" w:rsidR="00C355E0" w:rsidRPr="00036F66" w:rsidRDefault="00C355E0" w:rsidP="00E76CE4">
      <w:pPr>
        <w:pStyle w:val="Caption"/>
        <w:keepNext/>
        <w:spacing w:line="480" w:lineRule="auto"/>
        <w:rPr>
          <w:rFonts w:ascii="Times New Roman" w:hAnsi="Times New Roman" w:cs="Times New Roman"/>
          <w:i w:val="0"/>
          <w:color w:val="auto"/>
          <w:sz w:val="24"/>
          <w:szCs w:val="24"/>
        </w:rPr>
      </w:pPr>
      <w:bookmarkStart w:id="164" w:name="_Ref411934431"/>
      <w:r w:rsidRPr="00036F66">
        <w:rPr>
          <w:rFonts w:ascii="Times New Roman" w:hAnsi="Times New Roman" w:cs="Times New Roman"/>
          <w:i w:val="0"/>
          <w:color w:val="auto"/>
          <w:sz w:val="24"/>
          <w:szCs w:val="24"/>
        </w:rPr>
        <w:t xml:space="preserve">Table </w:t>
      </w:r>
      <w:del w:id="165" w:author="darcy" w:date="2015-05-14T06:21:00Z">
        <w:r w:rsidRPr="00036F66" w:rsidDel="00E305CE">
          <w:rPr>
            <w:rFonts w:ascii="Times New Roman" w:hAnsi="Times New Roman" w:cs="Times New Roman"/>
            <w:i w:val="0"/>
            <w:color w:val="auto"/>
            <w:sz w:val="24"/>
            <w:szCs w:val="24"/>
          </w:rPr>
          <w:fldChar w:fldCharType="begin"/>
        </w:r>
        <w:r w:rsidRPr="00036F66" w:rsidDel="00E305CE">
          <w:rPr>
            <w:rFonts w:ascii="Times New Roman" w:hAnsi="Times New Roman" w:cs="Times New Roman"/>
            <w:i w:val="0"/>
            <w:color w:val="auto"/>
            <w:sz w:val="24"/>
            <w:szCs w:val="24"/>
          </w:rPr>
          <w:delInstrText xml:space="preserve"> SEQ Table \* ARABIC </w:delInstrText>
        </w:r>
        <w:r w:rsidRPr="00036F66" w:rsidDel="00E305CE">
          <w:rPr>
            <w:rFonts w:ascii="Times New Roman" w:hAnsi="Times New Roman" w:cs="Times New Roman"/>
            <w:i w:val="0"/>
            <w:color w:val="auto"/>
            <w:sz w:val="24"/>
            <w:szCs w:val="24"/>
          </w:rPr>
          <w:fldChar w:fldCharType="separate"/>
        </w:r>
        <w:r w:rsidR="00FF1879" w:rsidRPr="00036F66" w:rsidDel="00E305CE">
          <w:rPr>
            <w:rFonts w:ascii="Times New Roman" w:hAnsi="Times New Roman" w:cs="Times New Roman"/>
            <w:i w:val="0"/>
            <w:noProof/>
            <w:color w:val="auto"/>
            <w:sz w:val="24"/>
            <w:szCs w:val="24"/>
          </w:rPr>
          <w:delText>4</w:delText>
        </w:r>
        <w:r w:rsidRPr="00036F66" w:rsidDel="00E305CE">
          <w:rPr>
            <w:rFonts w:ascii="Times New Roman" w:hAnsi="Times New Roman" w:cs="Times New Roman"/>
            <w:i w:val="0"/>
            <w:color w:val="auto"/>
            <w:sz w:val="24"/>
            <w:szCs w:val="24"/>
          </w:rPr>
          <w:fldChar w:fldCharType="end"/>
        </w:r>
      </w:del>
      <w:bookmarkEnd w:id="164"/>
      <w:ins w:id="166" w:author="darcy" w:date="2015-05-14T06:21:00Z">
        <w:r w:rsidR="00E305CE">
          <w:rPr>
            <w:rFonts w:ascii="Times New Roman" w:hAnsi="Times New Roman" w:cs="Times New Roman"/>
            <w:i w:val="0"/>
            <w:color w:val="auto"/>
            <w:sz w:val="24"/>
            <w:szCs w:val="24"/>
          </w:rPr>
          <w:t>5</w:t>
        </w:r>
      </w:ins>
      <w:r w:rsidRPr="00036F66">
        <w:rPr>
          <w:rFonts w:ascii="Times New Roman" w:hAnsi="Times New Roman" w:cs="Times New Roman"/>
          <w:i w:val="0"/>
          <w:color w:val="auto"/>
          <w:sz w:val="24"/>
          <w:szCs w:val="24"/>
        </w:rPr>
        <w:t>: Estimated parameter values in each of the four case study models by sex (</w:t>
      </w:r>
      <w:r w:rsidRPr="00036F66">
        <w:rPr>
          <w:rFonts w:ascii="Times New Roman" w:hAnsi="Times New Roman" w:cs="Times New Roman"/>
          <w:color w:val="auto"/>
          <w:sz w:val="24"/>
          <w:szCs w:val="24"/>
        </w:rPr>
        <w:t>s</w:t>
      </w:r>
      <w:r w:rsidRPr="00036F66">
        <w:rPr>
          <w:rFonts w:ascii="Times New Roman" w:hAnsi="Times New Roman" w:cs="Times New Roman"/>
          <w:i w:val="0"/>
          <w:color w:val="auto"/>
          <w:sz w:val="24"/>
          <w:szCs w:val="24"/>
        </w:rPr>
        <w:t xml:space="preserve">).  </w:t>
      </w:r>
      <w:r w:rsidR="00540FE9" w:rsidRPr="00036F66">
        <w:rPr>
          <w:rFonts w:ascii="Times New Roman" w:hAnsi="Times New Roman" w:cs="Times New Roman"/>
          <w:b/>
          <w:color w:val="auto"/>
          <w:sz w:val="24"/>
          <w:szCs w:val="24"/>
        </w:rPr>
        <w:t>∆</w:t>
      </w:r>
      <w:r w:rsidRPr="00036F66">
        <w:rPr>
          <w:rFonts w:ascii="Times New Roman" w:hAnsi="Times New Roman" w:cs="Times New Roman"/>
          <w:i w:val="0"/>
          <w:color w:val="auto"/>
          <w:sz w:val="24"/>
          <w:szCs w:val="24"/>
        </w:rPr>
        <w:t>AIC is the</w:t>
      </w:r>
      <w:r w:rsidR="00540FE9" w:rsidRPr="00036F66">
        <w:rPr>
          <w:rFonts w:ascii="Times New Roman" w:hAnsi="Times New Roman" w:cs="Times New Roman"/>
          <w:i w:val="0"/>
          <w:color w:val="auto"/>
          <w:sz w:val="24"/>
          <w:szCs w:val="24"/>
        </w:rPr>
        <w:t xml:space="preserve"> </w:t>
      </w:r>
      <w:r w:rsidR="00526985" w:rsidRPr="00036F66">
        <w:rPr>
          <w:rFonts w:ascii="Times New Roman" w:hAnsi="Times New Roman" w:cs="Times New Roman"/>
          <w:i w:val="0"/>
          <w:color w:val="auto"/>
          <w:sz w:val="24"/>
          <w:szCs w:val="24"/>
        </w:rPr>
        <w:t>difference</w:t>
      </w:r>
      <w:r w:rsidR="00540FE9" w:rsidRPr="00036F66">
        <w:rPr>
          <w:rFonts w:ascii="Times New Roman" w:hAnsi="Times New Roman" w:cs="Times New Roman"/>
          <w:i w:val="0"/>
          <w:color w:val="auto"/>
          <w:sz w:val="24"/>
          <w:szCs w:val="24"/>
        </w:rPr>
        <w:t xml:space="preserve"> in</w:t>
      </w:r>
      <w:r w:rsidRPr="00036F66">
        <w:rPr>
          <w:rFonts w:ascii="Times New Roman" w:hAnsi="Times New Roman" w:cs="Times New Roman"/>
          <w:i w:val="0"/>
          <w:color w:val="auto"/>
          <w:sz w:val="24"/>
          <w:szCs w:val="24"/>
        </w:rPr>
        <w:t xml:space="preserve"> </w:t>
      </w:r>
      <w:proofErr w:type="spellStart"/>
      <w:r w:rsidRPr="00036F66">
        <w:rPr>
          <w:rFonts w:ascii="Times New Roman" w:hAnsi="Times New Roman" w:cs="Times New Roman"/>
          <w:i w:val="0"/>
          <w:color w:val="auto"/>
          <w:sz w:val="24"/>
          <w:szCs w:val="24"/>
        </w:rPr>
        <w:t>Akaike</w:t>
      </w:r>
      <w:proofErr w:type="spellEnd"/>
      <w:r w:rsidRPr="00036F66">
        <w:rPr>
          <w:rFonts w:ascii="Times New Roman" w:hAnsi="Times New Roman" w:cs="Times New Roman"/>
          <w:i w:val="0"/>
          <w:color w:val="auto"/>
          <w:sz w:val="24"/>
          <w:szCs w:val="24"/>
        </w:rPr>
        <w:t xml:space="preserve"> Information Criterion</w:t>
      </w:r>
      <w:r w:rsidR="00526985" w:rsidRPr="00036F66">
        <w:rPr>
          <w:rFonts w:ascii="Times New Roman" w:hAnsi="Times New Roman" w:cs="Times New Roman"/>
          <w:i w:val="0"/>
          <w:color w:val="auto"/>
          <w:sz w:val="24"/>
          <w:szCs w:val="24"/>
        </w:rPr>
        <w:t xml:space="preserve"> between the current model and the </w:t>
      </w:r>
      <w:r w:rsidR="00814371" w:rsidRPr="00036F66">
        <w:rPr>
          <w:rFonts w:ascii="Times New Roman" w:hAnsi="Times New Roman" w:cs="Times New Roman"/>
          <w:i w:val="0"/>
          <w:color w:val="auto"/>
          <w:sz w:val="24"/>
          <w:szCs w:val="24"/>
        </w:rPr>
        <w:t>most parsimonious model</w:t>
      </w:r>
      <w:r w:rsidRPr="00036F66">
        <w:rPr>
          <w:rFonts w:ascii="Times New Roman" w:hAnsi="Times New Roman" w:cs="Times New Roman"/>
          <w:i w:val="0"/>
          <w:color w:val="auto"/>
          <w:sz w:val="24"/>
          <w:szCs w:val="24"/>
        </w:rPr>
        <w:t xml:space="preserve">. </w:t>
      </w:r>
      <w:r w:rsidR="00814371"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Values marked with an asterisks (</w:t>
      </w:r>
      <w:r w:rsidRPr="00036F66">
        <w:rPr>
          <w:rFonts w:ascii="Times New Roman" w:hAnsi="Times New Roman" w:cs="Times New Roman"/>
          <w:i w:val="0"/>
          <w:color w:val="auto"/>
          <w:sz w:val="24"/>
          <w:szCs w:val="24"/>
          <w:vertAlign w:val="superscript"/>
        </w:rPr>
        <w:t>*</w:t>
      </w:r>
      <w:r w:rsidRPr="00036F66">
        <w:rPr>
          <w:rFonts w:ascii="Times New Roman" w:hAnsi="Times New Roman" w:cs="Times New Roman"/>
          <w:i w:val="0"/>
          <w:color w:val="auto"/>
          <w:sz w:val="24"/>
          <w:szCs w:val="24"/>
        </w:rPr>
        <w:t>) are hitting the lower bound.</w:t>
      </w:r>
    </w:p>
    <w:p w14:paraId="7D113CF3" w14:textId="132C70B1" w:rsidR="00152E36" w:rsidRDefault="00152E36">
      <w:pPr>
        <w:rPr>
          <w:rFonts w:ascii="Times New Roman" w:hAnsi="Times New Roman" w:cs="Times New Roman"/>
          <w:iCs/>
          <w:sz w:val="24"/>
          <w:szCs w:val="24"/>
        </w:rPr>
      </w:pPr>
      <w:bookmarkStart w:id="167" w:name="_Ref410371170"/>
      <w:bookmarkStart w:id="168" w:name="_Ref410371158"/>
      <w:bookmarkEnd w:id="163"/>
    </w:p>
    <w:p w14:paraId="60AAB601" w14:textId="0207B757" w:rsidR="004922C2" w:rsidRPr="00036F66" w:rsidRDefault="00843FF9" w:rsidP="00E76CE4">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167"/>
      <w:r w:rsidRPr="00036F66">
        <w:rPr>
          <w:rFonts w:ascii="Times New Roman" w:hAnsi="Times New Roman" w:cs="Times New Roman"/>
          <w:i w:val="0"/>
          <w:color w:val="auto"/>
          <w:sz w:val="24"/>
          <w:szCs w:val="24"/>
        </w:rPr>
        <w:t xml:space="preserve">: </w:t>
      </w:r>
      <w:r w:rsidR="00095BD7" w:rsidRPr="00036F66">
        <w:rPr>
          <w:rFonts w:ascii="Times New Roman" w:hAnsi="Times New Roman" w:cs="Times New Roman"/>
          <w:i w:val="0"/>
          <w:color w:val="auto"/>
          <w:sz w:val="24"/>
          <w:szCs w:val="24"/>
        </w:rPr>
        <w:t xml:space="preserve">Observed and expected length (cm) at age (years) for </w:t>
      </w:r>
      <w:r w:rsidR="009D492F" w:rsidRPr="00036F66">
        <w:rPr>
          <w:rFonts w:ascii="Times New Roman" w:hAnsi="Times New Roman" w:cs="Times New Roman"/>
          <w:i w:val="0"/>
          <w:color w:val="auto"/>
          <w:sz w:val="24"/>
          <w:szCs w:val="24"/>
        </w:rPr>
        <w:t xml:space="preserve">individual </w:t>
      </w:r>
      <w:r w:rsidR="00095BD7" w:rsidRPr="00036F66">
        <w:rPr>
          <w:rFonts w:ascii="Times New Roman" w:hAnsi="Times New Roman" w:cs="Times New Roman"/>
          <w:i w:val="0"/>
          <w:color w:val="auto"/>
          <w:sz w:val="24"/>
          <w:szCs w:val="24"/>
        </w:rPr>
        <w:t xml:space="preserve">female and male </w:t>
      </w:r>
      <w:r w:rsidR="007D2824" w:rsidRPr="00036F66">
        <w:rPr>
          <w:rFonts w:ascii="Times New Roman" w:hAnsi="Times New Roman" w:cs="Times New Roman"/>
          <w:i w:val="0"/>
          <w:color w:val="auto"/>
          <w:sz w:val="24"/>
          <w:szCs w:val="24"/>
        </w:rPr>
        <w:t xml:space="preserve">Antarctic </w:t>
      </w:r>
      <w:proofErr w:type="spellStart"/>
      <w:r w:rsidR="00095BD7" w:rsidRPr="00036F66">
        <w:rPr>
          <w:rFonts w:ascii="Times New Roman" w:hAnsi="Times New Roman" w:cs="Times New Roman"/>
          <w:i w:val="0"/>
          <w:color w:val="auto"/>
          <w:sz w:val="24"/>
          <w:szCs w:val="24"/>
        </w:rPr>
        <w:t>toothfish</w:t>
      </w:r>
      <w:proofErr w:type="spellEnd"/>
      <w:r w:rsidR="00095BD7" w:rsidRPr="00036F66">
        <w:rPr>
          <w:rFonts w:ascii="Times New Roman" w:hAnsi="Times New Roman" w:cs="Times New Roman"/>
          <w:i w:val="0"/>
          <w:color w:val="auto"/>
          <w:sz w:val="24"/>
          <w:szCs w:val="24"/>
        </w:rPr>
        <w:t xml:space="preserve"> using the model with n</w:t>
      </w:r>
      <w:r w:rsidRPr="00036F66">
        <w:rPr>
          <w:rFonts w:ascii="Times New Roman" w:hAnsi="Times New Roman" w:cs="Times New Roman"/>
          <w:i w:val="0"/>
          <w:color w:val="auto"/>
          <w:sz w:val="24"/>
          <w:szCs w:val="24"/>
        </w:rPr>
        <w:t>o random-effects.</w:t>
      </w:r>
      <w:bookmarkEnd w:id="168"/>
    </w:p>
    <w:p w14:paraId="2F1FA053" w14:textId="08B1E29F" w:rsidR="00EC55AF" w:rsidRPr="00036F66" w:rsidRDefault="00EC55AF" w:rsidP="00E76CE4">
      <w:pPr>
        <w:spacing w:line="480" w:lineRule="auto"/>
        <w:rPr>
          <w:rFonts w:ascii="Times New Roman" w:hAnsi="Times New Roman" w:cs="Times New Roman"/>
          <w:sz w:val="24"/>
          <w:szCs w:val="24"/>
        </w:rPr>
      </w:pPr>
    </w:p>
    <w:p w14:paraId="2D49F065" w14:textId="15431D75" w:rsidR="00EC55AF" w:rsidRPr="00036F66" w:rsidRDefault="00EC55AF" w:rsidP="00E76CE4">
      <w:pPr>
        <w:pStyle w:val="Caption"/>
        <w:spacing w:line="480" w:lineRule="auto"/>
        <w:rPr>
          <w:rFonts w:ascii="Times New Roman" w:hAnsi="Times New Roman" w:cs="Times New Roman"/>
          <w:i w:val="0"/>
          <w:color w:val="auto"/>
          <w:sz w:val="24"/>
          <w:szCs w:val="24"/>
        </w:rPr>
      </w:pPr>
      <w:bookmarkStart w:id="169" w:name="_Ref410371173"/>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2</w:t>
      </w:r>
      <w:r w:rsidRPr="00036F66">
        <w:rPr>
          <w:rFonts w:ascii="Times New Roman" w:hAnsi="Times New Roman" w:cs="Times New Roman"/>
          <w:i w:val="0"/>
          <w:color w:val="auto"/>
          <w:sz w:val="24"/>
          <w:szCs w:val="24"/>
        </w:rPr>
        <w:fldChar w:fldCharType="end"/>
      </w:r>
      <w:bookmarkEnd w:id="169"/>
      <w:r w:rsidRPr="00036F66">
        <w:rPr>
          <w:rFonts w:ascii="Times New Roman" w:hAnsi="Times New Roman" w:cs="Times New Roman"/>
          <w:i w:val="0"/>
          <w:color w:val="auto"/>
          <w:sz w:val="24"/>
          <w:szCs w:val="24"/>
        </w:rPr>
        <w:t xml:space="preserve">: </w:t>
      </w:r>
      <w:r w:rsidR="00017955" w:rsidRPr="00036F66">
        <w:rPr>
          <w:rFonts w:ascii="Times New Roman" w:hAnsi="Times New Roman" w:cs="Times New Roman"/>
          <w:i w:val="0"/>
          <w:color w:val="auto"/>
          <w:sz w:val="24"/>
          <w:szCs w:val="24"/>
        </w:rPr>
        <w:t>Standardized r</w:t>
      </w:r>
      <w:r w:rsidR="00541045" w:rsidRPr="00036F66">
        <w:rPr>
          <w:rFonts w:ascii="Times New Roman" w:hAnsi="Times New Roman" w:cs="Times New Roman"/>
          <w:i w:val="0"/>
          <w:color w:val="auto"/>
          <w:sz w:val="24"/>
          <w:szCs w:val="24"/>
        </w:rPr>
        <w:t xml:space="preserve">esidual in length at tagging vs. the </w:t>
      </w:r>
      <w:r w:rsidR="00017955" w:rsidRPr="00036F66">
        <w:rPr>
          <w:rFonts w:ascii="Times New Roman" w:hAnsi="Times New Roman" w:cs="Times New Roman"/>
          <w:i w:val="0"/>
          <w:color w:val="auto"/>
          <w:sz w:val="24"/>
          <w:szCs w:val="24"/>
        </w:rPr>
        <w:t xml:space="preserve">standardized </w:t>
      </w:r>
      <w:r w:rsidR="00541045" w:rsidRPr="00036F66">
        <w:rPr>
          <w:rFonts w:ascii="Times New Roman" w:hAnsi="Times New Roman" w:cs="Times New Roman"/>
          <w:i w:val="0"/>
          <w:color w:val="auto"/>
          <w:sz w:val="24"/>
          <w:szCs w:val="24"/>
        </w:rPr>
        <w:t xml:space="preserve">residual in length at recapture (cm) for individual female and male Antarctic </w:t>
      </w:r>
      <w:proofErr w:type="spellStart"/>
      <w:r w:rsidR="00541045" w:rsidRPr="00036F66">
        <w:rPr>
          <w:rFonts w:ascii="Times New Roman" w:hAnsi="Times New Roman" w:cs="Times New Roman"/>
          <w:i w:val="0"/>
          <w:color w:val="auto"/>
          <w:sz w:val="24"/>
          <w:szCs w:val="24"/>
        </w:rPr>
        <w:t>toothfish</w:t>
      </w:r>
      <w:proofErr w:type="spellEnd"/>
      <w:r w:rsidR="00541045" w:rsidRPr="00036F66">
        <w:rPr>
          <w:rFonts w:ascii="Times New Roman" w:hAnsi="Times New Roman" w:cs="Times New Roman"/>
          <w:i w:val="0"/>
          <w:color w:val="auto"/>
          <w:sz w:val="24"/>
          <w:szCs w:val="24"/>
        </w:rPr>
        <w:t xml:space="preserve"> using the model with no random-effects.  The </w:t>
      </w:r>
      <w:r w:rsidR="00017955" w:rsidRPr="00036F66">
        <w:rPr>
          <w:rFonts w:ascii="Times New Roman" w:hAnsi="Times New Roman" w:cs="Times New Roman"/>
          <w:i w:val="0"/>
          <w:color w:val="auto"/>
          <w:sz w:val="24"/>
          <w:szCs w:val="24"/>
        </w:rPr>
        <w:t xml:space="preserve">standardized </w:t>
      </w:r>
      <w:r w:rsidR="00541045" w:rsidRPr="00036F66">
        <w:rPr>
          <w:rFonts w:ascii="Times New Roman" w:hAnsi="Times New Roman" w:cs="Times New Roman"/>
          <w:i w:val="0"/>
          <w:color w:val="auto"/>
          <w:sz w:val="24"/>
          <w:szCs w:val="24"/>
        </w:rPr>
        <w:t>residual is calculated as</w:t>
      </w:r>
      <w:r w:rsidR="00017955" w:rsidRPr="00036F66">
        <w:rPr>
          <w:rFonts w:ascii="Times New Roman" w:hAnsi="Times New Roman" w:cs="Times New Roman"/>
          <w:i w:val="0"/>
          <w:color w:val="auto"/>
          <w:sz w:val="24"/>
          <w:szCs w:val="24"/>
        </w:rPr>
        <w:t xml:space="preserve">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00017955" w:rsidRPr="00036F66">
        <w:rPr>
          <w:rFonts w:ascii="Times New Roman" w:hAnsi="Times New Roman" w:cs="Times New Roman"/>
          <w:i w:val="0"/>
          <w:color w:val="auto"/>
          <w:sz w:val="24"/>
          <w:szCs w:val="24"/>
        </w:rPr>
        <w:t xml:space="preserve"> where SD is the standard deviation</w:t>
      </w:r>
      <w:r w:rsidR="00541045" w:rsidRPr="00036F66">
        <w:rPr>
          <w:rFonts w:ascii="Times New Roman" w:hAnsi="Times New Roman" w:cs="Times New Roman"/>
          <w:i w:val="0"/>
          <w:color w:val="auto"/>
          <w:sz w:val="24"/>
          <w:szCs w:val="24"/>
        </w:rPr>
        <w:t>.</w:t>
      </w:r>
    </w:p>
    <w:p w14:paraId="77AF0B37" w14:textId="6C37A8D1" w:rsidR="00995B95" w:rsidRPr="00036F66" w:rsidRDefault="00995B95" w:rsidP="00E76CE4">
      <w:pPr>
        <w:keepNext/>
        <w:spacing w:line="480" w:lineRule="auto"/>
        <w:rPr>
          <w:rFonts w:ascii="Times New Roman" w:hAnsi="Times New Roman" w:cs="Times New Roman"/>
        </w:rPr>
      </w:pPr>
    </w:p>
    <w:p w14:paraId="2E22B2D7" w14:textId="7908224A" w:rsidR="00995B95" w:rsidRPr="00036F66" w:rsidRDefault="00995B95" w:rsidP="00E76CE4">
      <w:pPr>
        <w:pStyle w:val="Caption"/>
        <w:spacing w:line="480" w:lineRule="auto"/>
        <w:rPr>
          <w:rFonts w:ascii="Times New Roman" w:hAnsi="Times New Roman" w:cs="Times New Roman"/>
          <w:i w:val="0"/>
          <w:color w:val="000000" w:themeColor="text1"/>
          <w:sz w:val="24"/>
          <w:szCs w:val="24"/>
        </w:rPr>
      </w:pPr>
      <w:bookmarkStart w:id="170" w:name="_Ref410371233"/>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3</w:t>
      </w:r>
      <w:r w:rsidRPr="00036F66">
        <w:rPr>
          <w:rFonts w:ascii="Times New Roman" w:hAnsi="Times New Roman" w:cs="Times New Roman"/>
          <w:i w:val="0"/>
          <w:color w:val="auto"/>
          <w:sz w:val="24"/>
          <w:szCs w:val="24"/>
        </w:rPr>
        <w:fldChar w:fldCharType="end"/>
      </w:r>
      <w:bookmarkEnd w:id="170"/>
      <w:r w:rsidRPr="00036F66">
        <w:rPr>
          <w:rFonts w:ascii="Times New Roman" w:hAnsi="Times New Roman" w:cs="Times New Roman"/>
          <w:i w:val="0"/>
          <w:color w:val="auto"/>
          <w:sz w:val="24"/>
          <w:szCs w:val="24"/>
        </w:rPr>
        <w:t xml:space="preserve">: </w:t>
      </w:r>
      <w:r w:rsidR="00B848D8" w:rsidRPr="00036F66">
        <w:rPr>
          <w:rFonts w:ascii="Times New Roman" w:hAnsi="Times New Roman" w:cs="Times New Roman"/>
          <w:i w:val="0"/>
          <w:color w:val="auto"/>
          <w:sz w:val="24"/>
          <w:szCs w:val="24"/>
        </w:rPr>
        <w:t xml:space="preserve">Observed and expected length (cm) at age (years) for </w:t>
      </w:r>
      <w:r w:rsidR="009D492F" w:rsidRPr="00036F66">
        <w:rPr>
          <w:rFonts w:ascii="Times New Roman" w:hAnsi="Times New Roman" w:cs="Times New Roman"/>
          <w:i w:val="0"/>
          <w:color w:val="auto"/>
          <w:sz w:val="24"/>
          <w:szCs w:val="24"/>
        </w:rPr>
        <w:t xml:space="preserve">individual </w:t>
      </w:r>
      <w:r w:rsidR="00B848D8" w:rsidRPr="00036F66">
        <w:rPr>
          <w:rFonts w:ascii="Times New Roman" w:hAnsi="Times New Roman" w:cs="Times New Roman"/>
          <w:i w:val="0"/>
          <w:color w:val="auto"/>
          <w:sz w:val="24"/>
          <w:szCs w:val="24"/>
        </w:rPr>
        <w:t xml:space="preserve">female and male Antarctic </w:t>
      </w:r>
      <w:proofErr w:type="spellStart"/>
      <w:r w:rsidR="00B848D8" w:rsidRPr="00036F66">
        <w:rPr>
          <w:rFonts w:ascii="Times New Roman" w:hAnsi="Times New Roman" w:cs="Times New Roman"/>
          <w:i w:val="0"/>
          <w:color w:val="auto"/>
          <w:sz w:val="24"/>
          <w:szCs w:val="24"/>
        </w:rPr>
        <w:t>toothfish</w:t>
      </w:r>
      <w:proofErr w:type="spellEnd"/>
      <w:r w:rsidR="00B848D8" w:rsidRPr="00036F66">
        <w:rPr>
          <w:rFonts w:ascii="Times New Roman" w:hAnsi="Times New Roman" w:cs="Times New Roman"/>
          <w:i w:val="0"/>
          <w:color w:val="auto"/>
          <w:sz w:val="24"/>
          <w:szCs w:val="24"/>
        </w:rPr>
        <w:t xml:space="preserve"> using the model with </w:t>
      </w:r>
      <w:r w:rsidR="001D0CE3" w:rsidRPr="00036F66">
        <w:rPr>
          <w:rFonts w:ascii="Times New Roman" w:hAnsi="Times New Roman" w:cs="Times New Roman"/>
          <w:i w:val="0"/>
          <w:color w:val="auto"/>
          <w:sz w:val="24"/>
          <w:szCs w:val="24"/>
        </w:rPr>
        <w:t>transient variation in growth</w:t>
      </w:r>
      <w:r w:rsidR="00B848D8" w:rsidRPr="00036F66">
        <w:rPr>
          <w:rFonts w:ascii="Times New Roman" w:hAnsi="Times New Roman" w:cs="Times New Roman"/>
          <w:i w:val="0"/>
          <w:color w:val="000000" w:themeColor="text1"/>
          <w:sz w:val="24"/>
          <w:szCs w:val="24"/>
        </w:rPr>
        <w:t xml:space="preserve"> (</w:t>
      </w:r>
      <m:oMath>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z</m:t>
            </m:r>
          </m:e>
          <m:sub>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m:t>
                </m:r>
              </m:e>
              <m:sub>
                <m:r>
                  <w:rPr>
                    <w:rFonts w:ascii="Cambria Math" w:eastAsia="SimSun" w:hAnsi="Cambria Math" w:cs="Times New Roman"/>
                    <w:color w:val="000000" w:themeColor="text1"/>
                    <w:sz w:val="24"/>
                    <w:szCs w:val="24"/>
                  </w:rPr>
                  <m:t>t</m:t>
                </m:r>
              </m:sub>
            </m:sSub>
            <m:r>
              <w:rPr>
                <w:rFonts w:ascii="Cambria Math" w:eastAsia="SimSun" w:hAnsi="Cambria Math" w:cs="Times New Roman"/>
                <w:color w:val="000000" w:themeColor="text1"/>
                <w:sz w:val="24"/>
                <w:szCs w:val="24"/>
              </w:rPr>
              <m:t>,i</m:t>
            </m:r>
          </m:sub>
        </m:sSub>
      </m:oMath>
      <w:r w:rsidR="0056575C" w:rsidRPr="00036F66">
        <w:rPr>
          <w:rFonts w:ascii="Times New Roman" w:hAnsi="Times New Roman" w:cs="Times New Roman"/>
          <w:i w:val="0"/>
          <w:color w:val="000000" w:themeColor="text1"/>
          <w:sz w:val="24"/>
          <w:szCs w:val="24"/>
        </w:rPr>
        <w:t xml:space="preserve"> only</w:t>
      </w:r>
      <w:r w:rsidR="00B848D8" w:rsidRPr="00036F66">
        <w:rPr>
          <w:rFonts w:ascii="Times New Roman" w:hAnsi="Times New Roman" w:cs="Times New Roman"/>
          <w:i w:val="0"/>
          <w:color w:val="000000" w:themeColor="text1"/>
          <w:sz w:val="24"/>
          <w:szCs w:val="24"/>
        </w:rPr>
        <w:t>).</w:t>
      </w:r>
    </w:p>
    <w:p w14:paraId="5AD3D86C" w14:textId="24ACB2DD" w:rsidR="004F4F4E" w:rsidRPr="00036F66" w:rsidRDefault="004F4F4E" w:rsidP="00E76CE4">
      <w:pPr>
        <w:spacing w:line="480" w:lineRule="auto"/>
        <w:rPr>
          <w:rFonts w:ascii="Times New Roman" w:hAnsi="Times New Roman" w:cs="Times New Roman"/>
          <w:sz w:val="24"/>
          <w:szCs w:val="24"/>
        </w:rPr>
      </w:pPr>
    </w:p>
    <w:p w14:paraId="6AA59518" w14:textId="5DCEFCDE" w:rsidR="00995B95" w:rsidRPr="00036F66" w:rsidRDefault="00995B95" w:rsidP="00E76CE4">
      <w:pPr>
        <w:pStyle w:val="Caption"/>
        <w:spacing w:line="480" w:lineRule="auto"/>
        <w:rPr>
          <w:rFonts w:ascii="Times New Roman" w:hAnsi="Times New Roman" w:cs="Times New Roman"/>
          <w:i w:val="0"/>
          <w:color w:val="auto"/>
          <w:sz w:val="24"/>
          <w:szCs w:val="24"/>
        </w:rPr>
      </w:pPr>
      <w:bookmarkStart w:id="171" w:name="_Ref410371236"/>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4</w:t>
      </w:r>
      <w:r w:rsidRPr="00036F66">
        <w:rPr>
          <w:rFonts w:ascii="Times New Roman" w:hAnsi="Times New Roman" w:cs="Times New Roman"/>
          <w:i w:val="0"/>
          <w:color w:val="auto"/>
          <w:sz w:val="24"/>
          <w:szCs w:val="24"/>
        </w:rPr>
        <w:fldChar w:fldCharType="end"/>
      </w:r>
      <w:bookmarkEnd w:id="171"/>
      <w:r w:rsidRPr="00036F66">
        <w:rPr>
          <w:rFonts w:ascii="Times New Roman" w:hAnsi="Times New Roman" w:cs="Times New Roman"/>
          <w:i w:val="0"/>
          <w:color w:val="auto"/>
          <w:sz w:val="24"/>
          <w:szCs w:val="24"/>
        </w:rPr>
        <w:t xml:space="preserve">: </w:t>
      </w:r>
      <w:r w:rsidR="00950415" w:rsidRPr="00036F66">
        <w:rPr>
          <w:rFonts w:ascii="Times New Roman" w:hAnsi="Times New Roman" w:cs="Times New Roman"/>
          <w:i w:val="0"/>
          <w:color w:val="auto"/>
          <w:sz w:val="24"/>
          <w:szCs w:val="24"/>
        </w:rPr>
        <w:t xml:space="preserve">Standardized residual in length at tagging vs. the standardized residual in length at recapture (cm) for individual female and male Antarctic </w:t>
      </w:r>
      <w:proofErr w:type="spellStart"/>
      <w:r w:rsidR="00950415" w:rsidRPr="00036F66">
        <w:rPr>
          <w:rFonts w:ascii="Times New Roman" w:hAnsi="Times New Roman" w:cs="Times New Roman"/>
          <w:i w:val="0"/>
          <w:color w:val="auto"/>
          <w:sz w:val="24"/>
          <w:szCs w:val="24"/>
        </w:rPr>
        <w:t>toothfish</w:t>
      </w:r>
      <w:proofErr w:type="spellEnd"/>
      <w:r w:rsidR="00950415" w:rsidRPr="00036F66">
        <w:rPr>
          <w:rFonts w:ascii="Times New Roman" w:hAnsi="Times New Roman" w:cs="Times New Roman"/>
          <w:i w:val="0"/>
          <w:color w:val="auto"/>
          <w:sz w:val="24"/>
          <w:szCs w:val="24"/>
        </w:rPr>
        <w:t xml:space="preserve"> using the model with transient variation in growth.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00950415" w:rsidRPr="00036F66">
        <w:rPr>
          <w:rFonts w:ascii="Times New Roman" w:hAnsi="Times New Roman" w:cs="Times New Roman"/>
          <w:i w:val="0"/>
          <w:color w:val="auto"/>
          <w:sz w:val="24"/>
          <w:szCs w:val="24"/>
        </w:rPr>
        <w:t xml:space="preserve"> where SD is the standard deviation.</w:t>
      </w:r>
    </w:p>
    <w:p w14:paraId="3D9BB2AA" w14:textId="3E5C9B1B" w:rsidR="00190689" w:rsidRPr="00036F66" w:rsidRDefault="00190689" w:rsidP="00E76CE4">
      <w:pPr>
        <w:keepNext/>
        <w:spacing w:line="480" w:lineRule="auto"/>
        <w:rPr>
          <w:rFonts w:ascii="Times New Roman" w:hAnsi="Times New Roman" w:cs="Times New Roman"/>
        </w:rPr>
      </w:pPr>
    </w:p>
    <w:p w14:paraId="1ECE60D7" w14:textId="0BADFF62" w:rsidR="00CA6AE0" w:rsidRPr="00036F66" w:rsidRDefault="00190689" w:rsidP="00E76CE4">
      <w:pPr>
        <w:pStyle w:val="Caption"/>
        <w:spacing w:line="480" w:lineRule="auto"/>
        <w:rPr>
          <w:rFonts w:ascii="Times New Roman" w:hAnsi="Times New Roman" w:cs="Times New Roman"/>
          <w:i w:val="0"/>
          <w:color w:val="auto"/>
          <w:sz w:val="24"/>
          <w:szCs w:val="24"/>
        </w:rPr>
      </w:pPr>
      <w:bookmarkStart w:id="172" w:name="_Ref410630945"/>
      <w:r w:rsidRPr="00036F66">
        <w:rPr>
          <w:rFonts w:ascii="Times New Roman" w:hAnsi="Times New Roman" w:cs="Times New Roman"/>
          <w:i w:val="0"/>
          <w:color w:val="auto"/>
          <w:sz w:val="24"/>
          <w:szCs w:val="24"/>
        </w:rPr>
        <w:t xml:space="preserve">Figure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Figure \* ARABIC </w:instrText>
      </w:r>
      <w:r w:rsidRPr="00036F66">
        <w:rPr>
          <w:rFonts w:ascii="Times New Roman" w:hAnsi="Times New Roman" w:cs="Times New Roman"/>
          <w:i w:val="0"/>
          <w:color w:val="auto"/>
          <w:sz w:val="24"/>
          <w:szCs w:val="24"/>
        </w:rPr>
        <w:fldChar w:fldCharType="separate"/>
      </w:r>
      <w:r w:rsidR="00352036" w:rsidRPr="00036F66">
        <w:rPr>
          <w:rFonts w:ascii="Times New Roman" w:hAnsi="Times New Roman" w:cs="Times New Roman"/>
          <w:i w:val="0"/>
          <w:noProof/>
          <w:color w:val="auto"/>
          <w:sz w:val="24"/>
          <w:szCs w:val="24"/>
        </w:rPr>
        <w:t>5</w:t>
      </w:r>
      <w:r w:rsidRPr="00036F66">
        <w:rPr>
          <w:rFonts w:ascii="Times New Roman" w:hAnsi="Times New Roman" w:cs="Times New Roman"/>
          <w:i w:val="0"/>
          <w:color w:val="auto"/>
          <w:sz w:val="24"/>
          <w:szCs w:val="24"/>
        </w:rPr>
        <w:fldChar w:fldCharType="end"/>
      </w:r>
      <w:bookmarkEnd w:id="172"/>
      <w:r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000000" w:themeColor="text1"/>
          <w:sz w:val="24"/>
          <w:szCs w:val="24"/>
        </w:rPr>
        <w:t>Estimated value of</w:t>
      </w:r>
      <w:r w:rsidR="002205D4" w:rsidRPr="00036F66">
        <w:rPr>
          <w:rFonts w:ascii="Times New Roman" w:hAnsi="Times New Roman" w:cs="Times New Roman"/>
          <w:i w:val="0"/>
          <w:color w:val="000000" w:themeColor="text1"/>
          <w:sz w:val="24"/>
          <w:szCs w:val="24"/>
        </w:rPr>
        <w:t xml:space="preserve"> the </w:t>
      </w:r>
      <w:r w:rsidR="00526AE6" w:rsidRPr="00036F66">
        <w:rPr>
          <w:rFonts w:ascii="Times New Roman" w:hAnsi="Times New Roman" w:cs="Times New Roman"/>
          <w:i w:val="0"/>
          <w:color w:val="000000" w:themeColor="text1"/>
          <w:sz w:val="24"/>
          <w:szCs w:val="24"/>
        </w:rPr>
        <w:t>median</w:t>
      </w:r>
      <w:r w:rsidR="002205D4" w:rsidRPr="00036F66">
        <w:rPr>
          <w:rFonts w:ascii="Times New Roman" w:hAnsi="Times New Roman" w:cs="Times New Roman"/>
          <w:i w:val="0"/>
          <w:color w:val="000000" w:themeColor="text1"/>
          <w:sz w:val="24"/>
          <w:szCs w:val="24"/>
        </w:rPr>
        <w:t xml:space="preserve"> </w:t>
      </w:r>
      <w:r w:rsidR="00526AE6" w:rsidRPr="00036F66">
        <w:rPr>
          <w:rFonts w:ascii="Times New Roman" w:hAnsi="Times New Roman" w:cs="Times New Roman"/>
          <w:i w:val="0"/>
          <w:color w:val="000000" w:themeColor="text1"/>
          <w:sz w:val="24"/>
          <w:szCs w:val="24"/>
        </w:rPr>
        <w:t>upkeep cost</w:t>
      </w:r>
      <w:r w:rsidRPr="00036F66">
        <w:rPr>
          <w:rFonts w:ascii="Times New Roman" w:hAnsi="Times New Roman" w:cs="Times New Roman"/>
          <w:i w:val="0"/>
          <w:color w:val="000000" w:themeColor="text1"/>
          <w:sz w:val="24"/>
          <w:szCs w:val="24"/>
        </w:rPr>
        <w:t xml:space="preserve"> </w:t>
      </w:r>
      <w:r w:rsidR="00A65BD1" w:rsidRPr="00036F66">
        <w:rPr>
          <w:rFonts w:ascii="Times New Roman" w:hAnsi="Times New Roman" w:cs="Times New Roman"/>
          <w:i w:val="0"/>
          <w:color w:val="000000" w:themeColor="text1"/>
          <w:sz w:val="24"/>
          <w:szCs w:val="24"/>
        </w:rPr>
        <w:t>(</w:t>
      </w:r>
      <w:proofErr w:type="spellStart"/>
      <w:r w:rsidRPr="00036F66">
        <w:rPr>
          <w:rFonts w:ascii="Times New Roman" w:hAnsi="Times New Roman" w:cs="Times New Roman"/>
          <w:color w:val="000000" w:themeColor="text1"/>
          <w:sz w:val="24"/>
          <w:szCs w:val="24"/>
        </w:rPr>
        <w:t>μ</w:t>
      </w:r>
      <w:r w:rsidRPr="00036F66">
        <w:rPr>
          <w:rFonts w:ascii="Times New Roman" w:eastAsia="SimSun" w:hAnsi="Times New Roman" w:cs="Times New Roman"/>
          <w:color w:val="000000" w:themeColor="text1"/>
          <w:sz w:val="24"/>
          <w:szCs w:val="24"/>
          <w:vertAlign w:val="subscript"/>
        </w:rPr>
        <w:t>k</w:t>
      </w:r>
      <w:proofErr w:type="gramStart"/>
      <w:r w:rsidRPr="00036F66">
        <w:rPr>
          <w:rFonts w:ascii="Times New Roman" w:eastAsia="SimSun" w:hAnsi="Times New Roman" w:cs="Times New Roman"/>
          <w:color w:val="000000" w:themeColor="text1"/>
          <w:sz w:val="24"/>
          <w:szCs w:val="24"/>
          <w:vertAlign w:val="subscript"/>
        </w:rPr>
        <w:t>,s</w:t>
      </w:r>
      <w:proofErr w:type="spellEnd"/>
      <w:proofErr w:type="gramEnd"/>
      <w:r w:rsidR="00A65BD1" w:rsidRPr="00036F66">
        <w:rPr>
          <w:rFonts w:ascii="Times New Roman" w:hAnsi="Times New Roman" w:cs="Times New Roman"/>
          <w:i w:val="0"/>
          <w:color w:val="000000" w:themeColor="text1"/>
          <w:sz w:val="24"/>
          <w:szCs w:val="24"/>
        </w:rPr>
        <w:t xml:space="preserve">, </w:t>
      </w:r>
      <w:r w:rsidRPr="00036F66">
        <w:rPr>
          <w:rFonts w:ascii="Times New Roman" w:hAnsi="Times New Roman" w:cs="Times New Roman"/>
          <w:i w:val="0"/>
          <w:color w:val="000000" w:themeColor="text1"/>
          <w:sz w:val="24"/>
          <w:szCs w:val="24"/>
        </w:rPr>
        <w:t>years</w:t>
      </w:r>
      <w:r w:rsidRPr="00036F66">
        <w:rPr>
          <w:rFonts w:ascii="Times New Roman" w:hAnsi="Times New Roman" w:cs="Times New Roman"/>
          <w:i w:val="0"/>
          <w:color w:val="000000" w:themeColor="text1"/>
          <w:sz w:val="24"/>
          <w:szCs w:val="24"/>
          <w:vertAlign w:val="superscript"/>
        </w:rPr>
        <w:t>-1</w:t>
      </w:r>
      <w:r w:rsidRPr="00036F66">
        <w:rPr>
          <w:rFonts w:ascii="Times New Roman" w:hAnsi="Times New Roman" w:cs="Times New Roman"/>
          <w:i w:val="0"/>
          <w:color w:val="000000" w:themeColor="text1"/>
          <w:sz w:val="24"/>
          <w:szCs w:val="24"/>
        </w:rPr>
        <w:t>) in each of the simulation study experiments.</w:t>
      </w:r>
      <w:r w:rsidR="00BE22FD" w:rsidRPr="00036F66">
        <w:rPr>
          <w:rFonts w:ascii="Times New Roman" w:hAnsi="Times New Roman" w:cs="Times New Roman"/>
          <w:i w:val="0"/>
          <w:color w:val="000000" w:themeColor="text1"/>
          <w:sz w:val="24"/>
          <w:szCs w:val="24"/>
        </w:rPr>
        <w:t xml:space="preserve">  The vertical red line</w:t>
      </w:r>
      <w:r w:rsidR="00B53FD0" w:rsidRPr="00036F66">
        <w:rPr>
          <w:rFonts w:ascii="Times New Roman" w:hAnsi="Times New Roman" w:cs="Times New Roman"/>
          <w:i w:val="0"/>
          <w:color w:val="000000" w:themeColor="text1"/>
          <w:sz w:val="24"/>
          <w:szCs w:val="24"/>
        </w:rPr>
        <w:t>s show</w:t>
      </w:r>
      <w:r w:rsidR="00BE22FD" w:rsidRPr="00036F66">
        <w:rPr>
          <w:rFonts w:ascii="Times New Roman" w:hAnsi="Times New Roman" w:cs="Times New Roman"/>
          <w:i w:val="0"/>
          <w:color w:val="000000" w:themeColor="text1"/>
          <w:sz w:val="24"/>
          <w:szCs w:val="24"/>
        </w:rPr>
        <w:t xml:space="preserve"> the true simulated value</w:t>
      </w:r>
      <w:r w:rsidR="00B53FD0" w:rsidRPr="00036F66">
        <w:rPr>
          <w:rFonts w:ascii="Times New Roman" w:hAnsi="Times New Roman" w:cs="Times New Roman"/>
          <w:i w:val="0"/>
          <w:color w:val="000000" w:themeColor="text1"/>
          <w:sz w:val="24"/>
          <w:szCs w:val="24"/>
        </w:rPr>
        <w:t>s</w:t>
      </w:r>
      <w:r w:rsidR="00E37AF2" w:rsidRPr="00036F66">
        <w:rPr>
          <w:rFonts w:ascii="Times New Roman" w:hAnsi="Times New Roman" w:cs="Times New Roman"/>
          <w:i w:val="0"/>
          <w:color w:val="000000" w:themeColor="text1"/>
          <w:sz w:val="24"/>
          <w:szCs w:val="24"/>
        </w:rPr>
        <w:t xml:space="preserve"> of the parameter, the number of fits</w:t>
      </w:r>
      <w:r w:rsidR="00526AE6" w:rsidRPr="00036F66">
        <w:rPr>
          <w:rFonts w:ascii="Times New Roman" w:hAnsi="Times New Roman" w:cs="Times New Roman"/>
          <w:i w:val="0"/>
          <w:color w:val="000000" w:themeColor="text1"/>
          <w:sz w:val="24"/>
          <w:szCs w:val="24"/>
        </w:rPr>
        <w:t xml:space="preserve"> that are positive definite Hessian</w:t>
      </w:r>
      <w:r w:rsidR="0036274A" w:rsidRPr="00036F66">
        <w:rPr>
          <w:rFonts w:ascii="Times New Roman" w:hAnsi="Times New Roman" w:cs="Times New Roman"/>
          <w:i w:val="0"/>
          <w:color w:val="000000" w:themeColor="text1"/>
          <w:sz w:val="24"/>
          <w:szCs w:val="24"/>
        </w:rPr>
        <w:t xml:space="preserve"> (</w:t>
      </w:r>
      <w:proofErr w:type="spellStart"/>
      <w:r w:rsidR="0036274A" w:rsidRPr="00036F66">
        <w:rPr>
          <w:rFonts w:ascii="Times New Roman" w:hAnsi="Times New Roman" w:cs="Times New Roman"/>
          <w:i w:val="0"/>
          <w:color w:val="000000" w:themeColor="text1"/>
          <w:sz w:val="24"/>
          <w:szCs w:val="24"/>
        </w:rPr>
        <w:t>pdH</w:t>
      </w:r>
      <w:proofErr w:type="spellEnd"/>
      <w:r w:rsidR="0036274A" w:rsidRPr="00036F66">
        <w:rPr>
          <w:rFonts w:ascii="Times New Roman" w:hAnsi="Times New Roman" w:cs="Times New Roman"/>
          <w:i w:val="0"/>
          <w:color w:val="000000" w:themeColor="text1"/>
          <w:sz w:val="24"/>
          <w:szCs w:val="24"/>
        </w:rPr>
        <w:t>)</w:t>
      </w:r>
      <w:r w:rsidR="00E37AF2" w:rsidRPr="00036F66">
        <w:rPr>
          <w:rFonts w:ascii="Times New Roman" w:hAnsi="Times New Roman" w:cs="Times New Roman"/>
          <w:i w:val="0"/>
          <w:color w:val="000000" w:themeColor="text1"/>
          <w:sz w:val="24"/>
          <w:szCs w:val="24"/>
        </w:rPr>
        <w:t xml:space="preserve"> are given in the top right of each panel.</w:t>
      </w:r>
    </w:p>
    <w:p w14:paraId="73B96EBD" w14:textId="308FCE03" w:rsidR="00720F73" w:rsidRPr="00036F66" w:rsidRDefault="00720F73" w:rsidP="00E76CE4">
      <w:pPr>
        <w:keepNext/>
        <w:spacing w:line="480" w:lineRule="auto"/>
        <w:rPr>
          <w:rFonts w:ascii="Times New Roman" w:hAnsi="Times New Roman" w:cs="Times New Roman"/>
        </w:rPr>
      </w:pPr>
    </w:p>
    <w:p w14:paraId="22A13AEA" w14:textId="7AA2AD16" w:rsidR="001F3768" w:rsidRPr="00036F66" w:rsidRDefault="00720F73" w:rsidP="00E76CE4">
      <w:pPr>
        <w:pStyle w:val="Caption"/>
        <w:spacing w:line="480" w:lineRule="auto"/>
        <w:rPr>
          <w:rFonts w:ascii="Times New Roman" w:hAnsi="Times New Roman" w:cs="Times New Roman"/>
          <w:i w:val="0"/>
          <w:color w:val="000000" w:themeColor="text1"/>
          <w:sz w:val="24"/>
          <w:szCs w:val="24"/>
        </w:rPr>
      </w:pPr>
      <w:bookmarkStart w:id="173" w:name="_Ref409962302"/>
      <w:r w:rsidRPr="00036F66">
        <w:rPr>
          <w:rFonts w:ascii="Times New Roman" w:hAnsi="Times New Roman" w:cs="Times New Roman"/>
          <w:i w:val="0"/>
          <w:color w:val="000000" w:themeColor="text1"/>
          <w:sz w:val="24"/>
          <w:szCs w:val="24"/>
        </w:rPr>
        <w:t xml:space="preserve">Figure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Figure \* ARABIC </w:instrText>
      </w:r>
      <w:r w:rsidRPr="00036F66">
        <w:rPr>
          <w:rFonts w:ascii="Times New Roman" w:hAnsi="Times New Roman" w:cs="Times New Roman"/>
          <w:i w:val="0"/>
          <w:color w:val="000000" w:themeColor="text1"/>
          <w:sz w:val="24"/>
          <w:szCs w:val="24"/>
        </w:rPr>
        <w:fldChar w:fldCharType="separate"/>
      </w:r>
      <w:r w:rsidR="00C04FFF" w:rsidRPr="00036F66">
        <w:rPr>
          <w:rFonts w:ascii="Times New Roman" w:hAnsi="Times New Roman" w:cs="Times New Roman"/>
          <w:i w:val="0"/>
          <w:noProof/>
          <w:color w:val="000000" w:themeColor="text1"/>
          <w:sz w:val="24"/>
          <w:szCs w:val="24"/>
        </w:rPr>
        <w:t>6</w:t>
      </w:r>
      <w:r w:rsidRPr="00036F66">
        <w:rPr>
          <w:rFonts w:ascii="Times New Roman" w:hAnsi="Times New Roman" w:cs="Times New Roman"/>
          <w:i w:val="0"/>
          <w:color w:val="000000" w:themeColor="text1"/>
          <w:sz w:val="24"/>
          <w:szCs w:val="24"/>
        </w:rPr>
        <w:fldChar w:fldCharType="end"/>
      </w:r>
      <w:bookmarkEnd w:id="173"/>
      <w:r w:rsidRPr="00036F66">
        <w:rPr>
          <w:rFonts w:ascii="Times New Roman" w:hAnsi="Times New Roman" w:cs="Times New Roman"/>
          <w:i w:val="0"/>
          <w:color w:val="000000" w:themeColor="text1"/>
          <w:sz w:val="24"/>
          <w:szCs w:val="24"/>
        </w:rPr>
        <w:t xml:space="preserve">: </w:t>
      </w:r>
      <w:r w:rsidR="001F3768" w:rsidRPr="00036F66">
        <w:rPr>
          <w:rFonts w:ascii="Times New Roman" w:hAnsi="Times New Roman" w:cs="Times New Roman"/>
          <w:i w:val="0"/>
          <w:color w:val="000000" w:themeColor="text1"/>
          <w:sz w:val="24"/>
          <w:szCs w:val="24"/>
        </w:rPr>
        <w:t>Estimated value of the median asymptotic length (</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1F3768" w:rsidRPr="00036F66">
        <w:rPr>
          <w:rFonts w:ascii="Times New Roman" w:hAnsi="Times New Roman" w:cs="Times New Roman"/>
          <w:i w:val="0"/>
          <w:color w:val="000000" w:themeColor="text1"/>
          <w:sz w:val="24"/>
          <w:szCs w:val="24"/>
        </w:rPr>
        <w:t>, cm) in each of the simulation study experiments (derived using Eqn. 6).  The vertical red lines show the true simulated values of the parameter, the number of fits that are positive definite Hessian (</w:t>
      </w:r>
      <w:proofErr w:type="spellStart"/>
      <w:r w:rsidR="001F3768" w:rsidRPr="00036F66">
        <w:rPr>
          <w:rFonts w:ascii="Times New Roman" w:hAnsi="Times New Roman" w:cs="Times New Roman"/>
          <w:i w:val="0"/>
          <w:color w:val="000000" w:themeColor="text1"/>
          <w:sz w:val="24"/>
          <w:szCs w:val="24"/>
        </w:rPr>
        <w:t>pdH</w:t>
      </w:r>
      <w:proofErr w:type="spellEnd"/>
      <w:r w:rsidR="001F3768" w:rsidRPr="00036F66">
        <w:rPr>
          <w:rFonts w:ascii="Times New Roman" w:hAnsi="Times New Roman" w:cs="Times New Roman"/>
          <w:i w:val="0"/>
          <w:color w:val="000000" w:themeColor="text1"/>
          <w:sz w:val="24"/>
          <w:szCs w:val="24"/>
        </w:rPr>
        <w:t>) are given in the top right of each panel.</w:t>
      </w:r>
    </w:p>
    <w:p w14:paraId="47BBD2B2" w14:textId="77777777" w:rsidR="007034F9" w:rsidRPr="00036F66" w:rsidRDefault="007034F9" w:rsidP="00E76CE4">
      <w:pPr>
        <w:spacing w:line="480" w:lineRule="auto"/>
        <w:rPr>
          <w:rFonts w:ascii="Times New Roman" w:hAnsi="Times New Roman" w:cs="Times New Roman"/>
          <w:sz w:val="24"/>
          <w:szCs w:val="24"/>
        </w:rPr>
      </w:pPr>
    </w:p>
    <w:p w14:paraId="2A7085FB" w14:textId="43B1F36F" w:rsidR="007034F9" w:rsidRPr="00036F66" w:rsidRDefault="001169CD" w:rsidP="00E76CE4">
      <w:pPr>
        <w:pStyle w:val="Caption"/>
        <w:spacing w:line="480" w:lineRule="auto"/>
        <w:rPr>
          <w:rFonts w:ascii="Times New Roman" w:hAnsi="Times New Roman" w:cs="Times New Roman"/>
          <w:i w:val="0"/>
          <w:color w:val="000000" w:themeColor="text1"/>
          <w:sz w:val="36"/>
          <w:szCs w:val="24"/>
        </w:rPr>
      </w:pPr>
      <w:bookmarkStart w:id="174" w:name="_Ref409962306"/>
      <w:r w:rsidRPr="00036F66">
        <w:rPr>
          <w:rFonts w:ascii="Times New Roman" w:hAnsi="Times New Roman" w:cs="Times New Roman"/>
          <w:i w:val="0"/>
          <w:color w:val="000000" w:themeColor="text1"/>
          <w:sz w:val="24"/>
        </w:rPr>
        <w:t xml:space="preserve">Figure </w:t>
      </w:r>
      <w:r w:rsidRPr="00036F66">
        <w:rPr>
          <w:rFonts w:ascii="Times New Roman" w:hAnsi="Times New Roman" w:cs="Times New Roman"/>
          <w:i w:val="0"/>
          <w:color w:val="000000" w:themeColor="text1"/>
          <w:sz w:val="24"/>
        </w:rPr>
        <w:fldChar w:fldCharType="begin"/>
      </w:r>
      <w:r w:rsidRPr="00036F66">
        <w:rPr>
          <w:rFonts w:ascii="Times New Roman" w:hAnsi="Times New Roman" w:cs="Times New Roman"/>
          <w:i w:val="0"/>
          <w:color w:val="000000" w:themeColor="text1"/>
          <w:sz w:val="24"/>
        </w:rPr>
        <w:instrText xml:space="preserve"> SEQ Figure \* ARABIC </w:instrText>
      </w:r>
      <w:r w:rsidRPr="00036F66">
        <w:rPr>
          <w:rFonts w:ascii="Times New Roman" w:hAnsi="Times New Roman" w:cs="Times New Roman"/>
          <w:i w:val="0"/>
          <w:color w:val="000000" w:themeColor="text1"/>
          <w:sz w:val="24"/>
        </w:rPr>
        <w:fldChar w:fldCharType="separate"/>
      </w:r>
      <w:r w:rsidR="00C04FFF" w:rsidRPr="00036F66">
        <w:rPr>
          <w:rFonts w:ascii="Times New Roman" w:hAnsi="Times New Roman" w:cs="Times New Roman"/>
          <w:i w:val="0"/>
          <w:noProof/>
          <w:color w:val="000000" w:themeColor="text1"/>
          <w:sz w:val="24"/>
        </w:rPr>
        <w:t>7</w:t>
      </w:r>
      <w:r w:rsidRPr="00036F66">
        <w:rPr>
          <w:rFonts w:ascii="Times New Roman" w:hAnsi="Times New Roman" w:cs="Times New Roman"/>
          <w:i w:val="0"/>
          <w:color w:val="000000" w:themeColor="text1"/>
          <w:sz w:val="24"/>
        </w:rPr>
        <w:fldChar w:fldCharType="end"/>
      </w:r>
      <w:bookmarkEnd w:id="174"/>
      <w:r w:rsidRPr="00036F66">
        <w:rPr>
          <w:rFonts w:ascii="Times New Roman" w:hAnsi="Times New Roman" w:cs="Times New Roman"/>
          <w:i w:val="0"/>
          <w:color w:val="000000" w:themeColor="text1"/>
          <w:sz w:val="24"/>
        </w:rPr>
        <w:t xml:space="preserve">: </w:t>
      </w:r>
      <w:r w:rsidR="0052452D" w:rsidRPr="00036F66">
        <w:rPr>
          <w:rFonts w:ascii="Times New Roman" w:hAnsi="Times New Roman" w:cs="Times New Roman"/>
          <w:i w:val="0"/>
          <w:color w:val="000000" w:themeColor="text1"/>
          <w:sz w:val="24"/>
          <w:szCs w:val="24"/>
        </w:rPr>
        <w:t>Estimated value of the length at birth (</w:t>
      </w:r>
      <w:r w:rsidR="0052452D" w:rsidRPr="00036F66">
        <w:rPr>
          <w:rFonts w:ascii="Times New Roman" w:hAnsi="Times New Roman" w:cs="Times New Roman"/>
          <w:color w:val="000000" w:themeColor="text1"/>
          <w:sz w:val="24"/>
          <w:szCs w:val="24"/>
        </w:rPr>
        <w:t>L</w:t>
      </w:r>
      <w:r w:rsidR="0052452D" w:rsidRPr="00036F66">
        <w:rPr>
          <w:rFonts w:ascii="Times New Roman" w:hAnsi="Times New Roman" w:cs="Times New Roman"/>
          <w:color w:val="000000" w:themeColor="text1"/>
          <w:sz w:val="24"/>
          <w:szCs w:val="24"/>
          <w:vertAlign w:val="subscript"/>
        </w:rPr>
        <w:t>0</w:t>
      </w:r>
      <w:proofErr w:type="gramStart"/>
      <w:r w:rsidR="0052452D" w:rsidRPr="00036F66">
        <w:rPr>
          <w:rFonts w:ascii="Times New Roman" w:hAnsi="Times New Roman" w:cs="Times New Roman"/>
          <w:color w:val="000000" w:themeColor="text1"/>
          <w:sz w:val="24"/>
          <w:szCs w:val="24"/>
          <w:vertAlign w:val="subscript"/>
        </w:rPr>
        <w:t>,s</w:t>
      </w:r>
      <w:proofErr w:type="gramEnd"/>
      <w:r w:rsidR="0052452D" w:rsidRPr="00036F66">
        <w:rPr>
          <w:rFonts w:ascii="Times New Roman" w:hAnsi="Times New Roman" w:cs="Times New Roman"/>
          <w:i w:val="0"/>
          <w:color w:val="000000" w:themeColor="text1"/>
          <w:sz w:val="24"/>
          <w:szCs w:val="24"/>
        </w:rPr>
        <w:t>, cm) in each of the simulation study experiments.  The vertical red lines show the true simulated values of the parameter, the number of fits that are positive definite Hessian (</w:t>
      </w:r>
      <w:proofErr w:type="spellStart"/>
      <w:r w:rsidR="0052452D" w:rsidRPr="00036F66">
        <w:rPr>
          <w:rFonts w:ascii="Times New Roman" w:hAnsi="Times New Roman" w:cs="Times New Roman"/>
          <w:i w:val="0"/>
          <w:color w:val="000000" w:themeColor="text1"/>
          <w:sz w:val="24"/>
          <w:szCs w:val="24"/>
        </w:rPr>
        <w:t>pdH</w:t>
      </w:r>
      <w:proofErr w:type="spellEnd"/>
      <w:r w:rsidR="0052452D" w:rsidRPr="00036F66">
        <w:rPr>
          <w:rFonts w:ascii="Times New Roman" w:hAnsi="Times New Roman" w:cs="Times New Roman"/>
          <w:i w:val="0"/>
          <w:color w:val="000000" w:themeColor="text1"/>
          <w:sz w:val="24"/>
          <w:szCs w:val="24"/>
        </w:rPr>
        <w:t>) are given in the top right of each panel.</w:t>
      </w:r>
    </w:p>
    <w:p w14:paraId="5258F943" w14:textId="77777777" w:rsidR="00F3561D" w:rsidRPr="00036F66" w:rsidRDefault="00F3561D" w:rsidP="00E76CE4">
      <w:pPr>
        <w:spacing w:line="480" w:lineRule="auto"/>
        <w:rPr>
          <w:rFonts w:ascii="Times New Roman" w:hAnsi="Times New Roman" w:cs="Times New Roman"/>
          <w:sz w:val="24"/>
          <w:szCs w:val="24"/>
        </w:rPr>
      </w:pPr>
    </w:p>
    <w:p w14:paraId="01200F76" w14:textId="1FEF2D62" w:rsidR="005C518B"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175" w:name="_Ref410630975"/>
      <w:r w:rsidRPr="00036F66">
        <w:rPr>
          <w:rFonts w:ascii="Times New Roman" w:hAnsi="Times New Roman" w:cs="Times New Roman"/>
          <w:i w:val="0"/>
          <w:color w:val="000000" w:themeColor="text1"/>
          <w:sz w:val="24"/>
          <w:szCs w:val="24"/>
        </w:rPr>
        <w:t xml:space="preserve">Figure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Figure \* ARABIC </w:instrText>
      </w:r>
      <w:r w:rsidRPr="00036F66">
        <w:rPr>
          <w:rFonts w:ascii="Times New Roman" w:hAnsi="Times New Roman" w:cs="Times New Roman"/>
          <w:i w:val="0"/>
          <w:color w:val="000000" w:themeColor="text1"/>
          <w:sz w:val="24"/>
          <w:szCs w:val="24"/>
        </w:rPr>
        <w:fldChar w:fldCharType="separate"/>
      </w:r>
      <w:r w:rsidR="00C04FFF" w:rsidRPr="00036F66">
        <w:rPr>
          <w:rFonts w:ascii="Times New Roman" w:hAnsi="Times New Roman" w:cs="Times New Roman"/>
          <w:i w:val="0"/>
          <w:noProof/>
          <w:color w:val="000000" w:themeColor="text1"/>
          <w:sz w:val="24"/>
          <w:szCs w:val="24"/>
        </w:rPr>
        <w:t>8</w:t>
      </w:r>
      <w:r w:rsidRPr="00036F66">
        <w:rPr>
          <w:rFonts w:ascii="Times New Roman" w:hAnsi="Times New Roman" w:cs="Times New Roman"/>
          <w:i w:val="0"/>
          <w:color w:val="000000" w:themeColor="text1"/>
          <w:sz w:val="24"/>
          <w:szCs w:val="24"/>
        </w:rPr>
        <w:fldChar w:fldCharType="end"/>
      </w:r>
      <w:bookmarkEnd w:id="175"/>
      <w:r w:rsidRPr="00036F66">
        <w:rPr>
          <w:rFonts w:ascii="Times New Roman" w:hAnsi="Times New Roman" w:cs="Times New Roman"/>
          <w:i w:val="0"/>
          <w:color w:val="000000" w:themeColor="text1"/>
          <w:sz w:val="24"/>
          <w:szCs w:val="24"/>
        </w:rPr>
        <w:t xml:space="preserve">: </w:t>
      </w:r>
      <w:r w:rsidR="005749B9" w:rsidRPr="00036F66">
        <w:rPr>
          <w:rFonts w:ascii="Times New Roman" w:hAnsi="Times New Roman" w:cs="Times New Roman"/>
          <w:i w:val="0"/>
          <w:color w:val="000000" w:themeColor="text1"/>
          <w:sz w:val="24"/>
          <w:szCs w:val="24"/>
        </w:rPr>
        <w:t>Estimated value of the</w:t>
      </w:r>
      <w:r w:rsidR="00EE7F74" w:rsidRPr="00036F66">
        <w:rPr>
          <w:rFonts w:ascii="Times New Roman" w:hAnsi="Times New Roman" w:cs="Times New Roman"/>
          <w:i w:val="0"/>
          <w:color w:val="000000" w:themeColor="text1"/>
          <w:sz w:val="24"/>
          <w:szCs w:val="24"/>
        </w:rPr>
        <w:t xml:space="preserve"> magnitude of persistent variation among individuals</w:t>
      </w:r>
      <w:r w:rsidR="005749B9" w:rsidRPr="00036F66">
        <w:rPr>
          <w:rFonts w:ascii="Times New Roman" w:hAnsi="Times New Roman" w:cs="Times New Roman"/>
          <w:i w:val="0"/>
          <w:color w:val="000000" w:themeColor="text1"/>
          <w:sz w:val="24"/>
          <w:szCs w:val="24"/>
        </w:rPr>
        <w:t xml:space="preserve"> (</w:t>
      </w:r>
      <w:proofErr w:type="spellStart"/>
      <w:r w:rsidR="005749B9" w:rsidRPr="00036F66">
        <w:rPr>
          <w:rFonts w:ascii="Times New Roman" w:hAnsi="Times New Roman" w:cs="Times New Roman"/>
          <w:color w:val="000000" w:themeColor="text1"/>
          <w:sz w:val="24"/>
          <w:szCs w:val="24"/>
        </w:rPr>
        <w:t>σ</w:t>
      </w:r>
      <w:r w:rsidR="005749B9" w:rsidRPr="00036F66">
        <w:rPr>
          <w:rFonts w:ascii="Times New Roman" w:hAnsi="Times New Roman" w:cs="Times New Roman"/>
          <w:color w:val="000000" w:themeColor="text1"/>
          <w:sz w:val="24"/>
          <w:szCs w:val="24"/>
          <w:vertAlign w:val="subscript"/>
        </w:rPr>
        <w:t>k</w:t>
      </w:r>
      <w:proofErr w:type="gramStart"/>
      <w:r w:rsidR="005749B9" w:rsidRPr="00036F66">
        <w:rPr>
          <w:rFonts w:ascii="Times New Roman" w:hAnsi="Times New Roman" w:cs="Times New Roman"/>
          <w:color w:val="000000" w:themeColor="text1"/>
          <w:sz w:val="24"/>
          <w:szCs w:val="24"/>
          <w:vertAlign w:val="subscript"/>
        </w:rPr>
        <w:t>,s</w:t>
      </w:r>
      <w:proofErr w:type="spellEnd"/>
      <w:proofErr w:type="gramEnd"/>
      <w:r w:rsidR="005749B9"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w:t>
      </w:r>
      <w:proofErr w:type="spellStart"/>
      <w:r w:rsidR="005749B9" w:rsidRPr="00036F66">
        <w:rPr>
          <w:rFonts w:ascii="Times New Roman" w:hAnsi="Times New Roman" w:cs="Times New Roman"/>
          <w:i w:val="0"/>
          <w:color w:val="000000" w:themeColor="text1"/>
          <w:sz w:val="24"/>
          <w:szCs w:val="24"/>
        </w:rPr>
        <w:t>pdH</w:t>
      </w:r>
      <w:proofErr w:type="spellEnd"/>
      <w:r w:rsidR="005749B9" w:rsidRPr="00036F66">
        <w:rPr>
          <w:rFonts w:ascii="Times New Roman" w:hAnsi="Times New Roman" w:cs="Times New Roman"/>
          <w:i w:val="0"/>
          <w:color w:val="000000" w:themeColor="text1"/>
          <w:sz w:val="24"/>
          <w:szCs w:val="24"/>
        </w:rPr>
        <w:t>) are given in the top right of each panel</w:t>
      </w:r>
      <w:r w:rsidRPr="00036F66">
        <w:rPr>
          <w:rFonts w:ascii="Times New Roman" w:hAnsi="Times New Roman" w:cs="Times New Roman"/>
          <w:i w:val="0"/>
          <w:color w:val="000000" w:themeColor="text1"/>
          <w:sz w:val="24"/>
          <w:szCs w:val="24"/>
        </w:rPr>
        <w:t>.</w:t>
      </w:r>
    </w:p>
    <w:p w14:paraId="145F7EAC" w14:textId="1C4A5669" w:rsidR="00EC4558" w:rsidRPr="00036F66" w:rsidRDefault="00EC4558" w:rsidP="00E76CE4">
      <w:pPr>
        <w:keepNext/>
        <w:spacing w:line="480" w:lineRule="auto"/>
        <w:rPr>
          <w:rFonts w:ascii="Times New Roman" w:hAnsi="Times New Roman" w:cs="Times New Roman"/>
        </w:rPr>
      </w:pPr>
    </w:p>
    <w:p w14:paraId="504F432D" w14:textId="4BABD810" w:rsidR="00DB1F0E"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176" w:name="_Ref410630977"/>
      <w:r w:rsidRPr="00036F66">
        <w:rPr>
          <w:rFonts w:ascii="Times New Roman" w:hAnsi="Times New Roman" w:cs="Times New Roman"/>
          <w:i w:val="0"/>
          <w:color w:val="000000" w:themeColor="text1"/>
          <w:sz w:val="24"/>
          <w:szCs w:val="24"/>
        </w:rPr>
        <w:t xml:space="preserve">Figure </w:t>
      </w:r>
      <w:r w:rsidRPr="00036F66">
        <w:rPr>
          <w:rFonts w:ascii="Times New Roman" w:hAnsi="Times New Roman" w:cs="Times New Roman"/>
          <w:i w:val="0"/>
          <w:color w:val="000000" w:themeColor="text1"/>
          <w:sz w:val="24"/>
          <w:szCs w:val="24"/>
        </w:rPr>
        <w:fldChar w:fldCharType="begin"/>
      </w:r>
      <w:r w:rsidRPr="00036F66">
        <w:rPr>
          <w:rFonts w:ascii="Times New Roman" w:hAnsi="Times New Roman" w:cs="Times New Roman"/>
          <w:i w:val="0"/>
          <w:color w:val="000000" w:themeColor="text1"/>
          <w:sz w:val="24"/>
          <w:szCs w:val="24"/>
        </w:rPr>
        <w:instrText xml:space="preserve"> SEQ Figure \* ARABIC </w:instrText>
      </w:r>
      <w:r w:rsidRPr="00036F66">
        <w:rPr>
          <w:rFonts w:ascii="Times New Roman" w:hAnsi="Times New Roman" w:cs="Times New Roman"/>
          <w:i w:val="0"/>
          <w:color w:val="000000" w:themeColor="text1"/>
          <w:sz w:val="24"/>
          <w:szCs w:val="24"/>
        </w:rPr>
        <w:fldChar w:fldCharType="separate"/>
      </w:r>
      <w:r w:rsidR="00C04FFF" w:rsidRPr="00036F66">
        <w:rPr>
          <w:rFonts w:ascii="Times New Roman" w:hAnsi="Times New Roman" w:cs="Times New Roman"/>
          <w:i w:val="0"/>
          <w:noProof/>
          <w:color w:val="000000" w:themeColor="text1"/>
          <w:sz w:val="24"/>
          <w:szCs w:val="24"/>
        </w:rPr>
        <w:t>9</w:t>
      </w:r>
      <w:r w:rsidRPr="00036F66">
        <w:rPr>
          <w:rFonts w:ascii="Times New Roman" w:hAnsi="Times New Roman" w:cs="Times New Roman"/>
          <w:i w:val="0"/>
          <w:color w:val="000000" w:themeColor="text1"/>
          <w:sz w:val="24"/>
          <w:szCs w:val="24"/>
        </w:rPr>
        <w:fldChar w:fldCharType="end"/>
      </w:r>
      <w:bookmarkEnd w:id="176"/>
      <w:r w:rsidRPr="00036F66">
        <w:rPr>
          <w:rFonts w:ascii="Times New Roman" w:hAnsi="Times New Roman" w:cs="Times New Roman"/>
          <w:i w:val="0"/>
          <w:color w:val="000000" w:themeColor="text1"/>
          <w:sz w:val="24"/>
          <w:szCs w:val="24"/>
        </w:rPr>
        <w:t xml:space="preserve">: </w:t>
      </w:r>
      <w:r w:rsidR="00B21932" w:rsidRPr="00036F66">
        <w:rPr>
          <w:rFonts w:ascii="Times New Roman" w:hAnsi="Times New Roman" w:cs="Times New Roman"/>
          <w:i w:val="0"/>
          <w:color w:val="000000" w:themeColor="text1"/>
          <w:sz w:val="24"/>
          <w:szCs w:val="24"/>
        </w:rPr>
        <w:t>Estimated value of the</w:t>
      </w:r>
      <w:r w:rsidR="001E66B0" w:rsidRPr="00036F66">
        <w:rPr>
          <w:rFonts w:ascii="Times New Roman" w:hAnsi="Times New Roman" w:cs="Times New Roman"/>
          <w:i w:val="0"/>
          <w:color w:val="000000" w:themeColor="text1"/>
          <w:sz w:val="24"/>
          <w:szCs w:val="24"/>
        </w:rPr>
        <w:t xml:space="preserve"> magnitude of transient</w:t>
      </w:r>
      <w:r w:rsidR="00B21932" w:rsidRPr="00036F66">
        <w:rPr>
          <w:rFonts w:ascii="Times New Roman" w:hAnsi="Times New Roman" w:cs="Times New Roman"/>
          <w:i w:val="0"/>
          <w:color w:val="000000" w:themeColor="text1"/>
          <w:sz w:val="24"/>
          <w:szCs w:val="24"/>
        </w:rPr>
        <w:t xml:space="preserve"> variation among individuals (</w:t>
      </w:r>
      <w:proofErr w:type="spellStart"/>
      <w:r w:rsidR="00B21932" w:rsidRPr="00036F66">
        <w:rPr>
          <w:rFonts w:ascii="Times New Roman" w:hAnsi="Times New Roman" w:cs="Times New Roman"/>
          <w:color w:val="000000" w:themeColor="text1"/>
          <w:sz w:val="24"/>
          <w:szCs w:val="24"/>
        </w:rPr>
        <w:t>σ</w:t>
      </w:r>
      <w:r w:rsidR="00142E17" w:rsidRPr="00036F66">
        <w:rPr>
          <w:rFonts w:ascii="Times New Roman" w:hAnsi="Times New Roman" w:cs="Times New Roman"/>
          <w:color w:val="000000" w:themeColor="text1"/>
          <w:sz w:val="24"/>
          <w:szCs w:val="24"/>
          <w:vertAlign w:val="subscript"/>
        </w:rPr>
        <w:t>z</w:t>
      </w:r>
      <w:proofErr w:type="spellEnd"/>
      <w:r w:rsidR="00B21932"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w:t>
      </w:r>
      <w:proofErr w:type="spellStart"/>
      <w:r w:rsidR="00B21932" w:rsidRPr="00036F66">
        <w:rPr>
          <w:rFonts w:ascii="Times New Roman" w:hAnsi="Times New Roman" w:cs="Times New Roman"/>
          <w:i w:val="0"/>
          <w:color w:val="000000" w:themeColor="text1"/>
          <w:sz w:val="24"/>
          <w:szCs w:val="24"/>
        </w:rPr>
        <w:t>pdH</w:t>
      </w:r>
      <w:proofErr w:type="spellEnd"/>
      <w:r w:rsidR="00B21932" w:rsidRPr="00036F66">
        <w:rPr>
          <w:rFonts w:ascii="Times New Roman" w:hAnsi="Times New Roman" w:cs="Times New Roman"/>
          <w:i w:val="0"/>
          <w:color w:val="000000" w:themeColor="text1"/>
          <w:sz w:val="24"/>
          <w:szCs w:val="24"/>
        </w:rPr>
        <w:t>) are given in the top right of each panel.</w:t>
      </w:r>
    </w:p>
    <w:p w14:paraId="17520328" w14:textId="77777777" w:rsidR="00CF5AD2" w:rsidRPr="00036F66" w:rsidRDefault="00CF5AD2" w:rsidP="00E76CE4">
      <w:pPr>
        <w:spacing w:line="480" w:lineRule="auto"/>
        <w:rPr>
          <w:rFonts w:ascii="Times New Roman" w:hAnsi="Times New Roman" w:cs="Times New Roman"/>
        </w:rPr>
      </w:pPr>
    </w:p>
    <w:sectPr w:rsidR="00CF5AD2" w:rsidRPr="00036F66" w:rsidSect="00DC6BF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6BE59" w14:textId="77777777" w:rsidR="005F25DD" w:rsidRDefault="005F25DD" w:rsidP="00D21621">
      <w:pPr>
        <w:spacing w:after="0" w:line="240" w:lineRule="auto"/>
      </w:pPr>
      <w:r>
        <w:separator/>
      </w:r>
    </w:p>
  </w:endnote>
  <w:endnote w:type="continuationSeparator" w:id="0">
    <w:p w14:paraId="49919BC6" w14:textId="77777777" w:rsidR="005F25DD" w:rsidRDefault="005F25DD"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679437"/>
      <w:docPartObj>
        <w:docPartGallery w:val="Page Numbers (Bottom of Page)"/>
        <w:docPartUnique/>
      </w:docPartObj>
    </w:sdtPr>
    <w:sdtContent>
      <w:p w14:paraId="4A4BC7A2" w14:textId="77777777" w:rsidR="005F25DD" w:rsidRDefault="005F25DD">
        <w:pPr>
          <w:pStyle w:val="Footer"/>
          <w:jc w:val="center"/>
        </w:pPr>
        <w:r>
          <w:fldChar w:fldCharType="begin"/>
        </w:r>
        <w:r>
          <w:instrText xml:space="preserve"> PAGE   \* MERGEFORMAT </w:instrText>
        </w:r>
        <w:r>
          <w:fldChar w:fldCharType="separate"/>
        </w:r>
        <w:r w:rsidR="008A1014">
          <w:rPr>
            <w:noProof/>
          </w:rPr>
          <w:t>21</w:t>
        </w:r>
        <w:r>
          <w:rPr>
            <w:noProof/>
          </w:rPr>
          <w:fldChar w:fldCharType="end"/>
        </w:r>
      </w:p>
    </w:sdtContent>
  </w:sdt>
  <w:p w14:paraId="5836647F" w14:textId="77777777" w:rsidR="005F25DD" w:rsidRDefault="005F25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D0BB3" w14:textId="77777777" w:rsidR="005F25DD" w:rsidRDefault="005F25DD" w:rsidP="00D21621">
      <w:pPr>
        <w:spacing w:after="0" w:line="240" w:lineRule="auto"/>
      </w:pPr>
      <w:r>
        <w:separator/>
      </w:r>
    </w:p>
  </w:footnote>
  <w:footnote w:type="continuationSeparator" w:id="0">
    <w:p w14:paraId="1DB1F510" w14:textId="77777777" w:rsidR="005F25DD" w:rsidRDefault="005F25DD"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37FDA"/>
    <w:multiLevelType w:val="hybridMultilevel"/>
    <w:tmpl w:val="E6B08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2A25410"/>
    <w:multiLevelType w:val="hybridMultilevel"/>
    <w:tmpl w:val="592A0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025049"/>
    <w:multiLevelType w:val="hybridMultilevel"/>
    <w:tmpl w:val="89D07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DB30202"/>
    <w:multiLevelType w:val="hybridMultilevel"/>
    <w:tmpl w:val="5D0E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10"/>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cy">
    <w15:presenceInfo w15:providerId="None" w15:userId="dar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4650"/>
    <w:rsid w:val="0000537E"/>
    <w:rsid w:val="00005BFC"/>
    <w:rsid w:val="00007EFD"/>
    <w:rsid w:val="00011AF6"/>
    <w:rsid w:val="00013364"/>
    <w:rsid w:val="000162BC"/>
    <w:rsid w:val="00017955"/>
    <w:rsid w:val="0002251C"/>
    <w:rsid w:val="00022847"/>
    <w:rsid w:val="00023DDB"/>
    <w:rsid w:val="000248F4"/>
    <w:rsid w:val="00024E4F"/>
    <w:rsid w:val="00027299"/>
    <w:rsid w:val="00031891"/>
    <w:rsid w:val="0003571C"/>
    <w:rsid w:val="00036315"/>
    <w:rsid w:val="00036F66"/>
    <w:rsid w:val="0004100A"/>
    <w:rsid w:val="00041488"/>
    <w:rsid w:val="00044487"/>
    <w:rsid w:val="000454E4"/>
    <w:rsid w:val="0004710D"/>
    <w:rsid w:val="00050DB0"/>
    <w:rsid w:val="00051867"/>
    <w:rsid w:val="00051BF5"/>
    <w:rsid w:val="00052E35"/>
    <w:rsid w:val="000575B1"/>
    <w:rsid w:val="000621C9"/>
    <w:rsid w:val="0006538D"/>
    <w:rsid w:val="000654FE"/>
    <w:rsid w:val="00066536"/>
    <w:rsid w:val="00067354"/>
    <w:rsid w:val="00070308"/>
    <w:rsid w:val="00071680"/>
    <w:rsid w:val="000733CF"/>
    <w:rsid w:val="000746E4"/>
    <w:rsid w:val="00074E82"/>
    <w:rsid w:val="00075C75"/>
    <w:rsid w:val="000806BE"/>
    <w:rsid w:val="00080C29"/>
    <w:rsid w:val="00082B77"/>
    <w:rsid w:val="000855AF"/>
    <w:rsid w:val="00086280"/>
    <w:rsid w:val="000862E4"/>
    <w:rsid w:val="0009167D"/>
    <w:rsid w:val="00091C30"/>
    <w:rsid w:val="00093192"/>
    <w:rsid w:val="00093981"/>
    <w:rsid w:val="00094B30"/>
    <w:rsid w:val="00095BD7"/>
    <w:rsid w:val="000A2422"/>
    <w:rsid w:val="000A390F"/>
    <w:rsid w:val="000A51DF"/>
    <w:rsid w:val="000A5AF8"/>
    <w:rsid w:val="000B10E9"/>
    <w:rsid w:val="000B1991"/>
    <w:rsid w:val="000B3664"/>
    <w:rsid w:val="000B36C1"/>
    <w:rsid w:val="000B63CA"/>
    <w:rsid w:val="000B6524"/>
    <w:rsid w:val="000B6B53"/>
    <w:rsid w:val="000B6DBB"/>
    <w:rsid w:val="000C10DA"/>
    <w:rsid w:val="000C2236"/>
    <w:rsid w:val="000C2605"/>
    <w:rsid w:val="000C349A"/>
    <w:rsid w:val="000C3E7C"/>
    <w:rsid w:val="000C7901"/>
    <w:rsid w:val="000D2205"/>
    <w:rsid w:val="000D469E"/>
    <w:rsid w:val="000D48C7"/>
    <w:rsid w:val="000D54BF"/>
    <w:rsid w:val="000D7CE0"/>
    <w:rsid w:val="000D7E81"/>
    <w:rsid w:val="000D7EA5"/>
    <w:rsid w:val="000E02ED"/>
    <w:rsid w:val="000E230A"/>
    <w:rsid w:val="000E273D"/>
    <w:rsid w:val="000E44B5"/>
    <w:rsid w:val="000E4D84"/>
    <w:rsid w:val="000E512E"/>
    <w:rsid w:val="000E5893"/>
    <w:rsid w:val="000E6639"/>
    <w:rsid w:val="000E777F"/>
    <w:rsid w:val="000F18D4"/>
    <w:rsid w:val="000F4402"/>
    <w:rsid w:val="000F6703"/>
    <w:rsid w:val="00100508"/>
    <w:rsid w:val="00101F69"/>
    <w:rsid w:val="0010212C"/>
    <w:rsid w:val="00102DCB"/>
    <w:rsid w:val="00103DE1"/>
    <w:rsid w:val="00103F5A"/>
    <w:rsid w:val="0010514B"/>
    <w:rsid w:val="0010657A"/>
    <w:rsid w:val="00107FA5"/>
    <w:rsid w:val="00110AFC"/>
    <w:rsid w:val="001118E8"/>
    <w:rsid w:val="00111960"/>
    <w:rsid w:val="00111BF5"/>
    <w:rsid w:val="00116874"/>
    <w:rsid w:val="001169CD"/>
    <w:rsid w:val="00122FC8"/>
    <w:rsid w:val="00127A2A"/>
    <w:rsid w:val="00130716"/>
    <w:rsid w:val="00133C54"/>
    <w:rsid w:val="001342EF"/>
    <w:rsid w:val="001400CD"/>
    <w:rsid w:val="00141584"/>
    <w:rsid w:val="00142E17"/>
    <w:rsid w:val="00147A67"/>
    <w:rsid w:val="00147DC4"/>
    <w:rsid w:val="00151660"/>
    <w:rsid w:val="00151DCF"/>
    <w:rsid w:val="00152E1A"/>
    <w:rsid w:val="00152E36"/>
    <w:rsid w:val="00154457"/>
    <w:rsid w:val="00157581"/>
    <w:rsid w:val="00160678"/>
    <w:rsid w:val="00160BE9"/>
    <w:rsid w:val="00161050"/>
    <w:rsid w:val="00161E13"/>
    <w:rsid w:val="00166624"/>
    <w:rsid w:val="00167406"/>
    <w:rsid w:val="0016784E"/>
    <w:rsid w:val="00170478"/>
    <w:rsid w:val="00170526"/>
    <w:rsid w:val="00172E37"/>
    <w:rsid w:val="00173193"/>
    <w:rsid w:val="00173866"/>
    <w:rsid w:val="0017683B"/>
    <w:rsid w:val="00177179"/>
    <w:rsid w:val="001839A8"/>
    <w:rsid w:val="0018784A"/>
    <w:rsid w:val="00190689"/>
    <w:rsid w:val="00190FEF"/>
    <w:rsid w:val="001910E9"/>
    <w:rsid w:val="00192981"/>
    <w:rsid w:val="00193C97"/>
    <w:rsid w:val="001953FE"/>
    <w:rsid w:val="0019699F"/>
    <w:rsid w:val="00197871"/>
    <w:rsid w:val="001A3A8E"/>
    <w:rsid w:val="001B283B"/>
    <w:rsid w:val="001B367D"/>
    <w:rsid w:val="001B3950"/>
    <w:rsid w:val="001B3F2B"/>
    <w:rsid w:val="001B42E3"/>
    <w:rsid w:val="001B594F"/>
    <w:rsid w:val="001B751D"/>
    <w:rsid w:val="001C1FF3"/>
    <w:rsid w:val="001C30F9"/>
    <w:rsid w:val="001C3BA8"/>
    <w:rsid w:val="001C3FC3"/>
    <w:rsid w:val="001C4ABE"/>
    <w:rsid w:val="001C6389"/>
    <w:rsid w:val="001C6BAD"/>
    <w:rsid w:val="001C739A"/>
    <w:rsid w:val="001D0CE3"/>
    <w:rsid w:val="001D1331"/>
    <w:rsid w:val="001D4B5F"/>
    <w:rsid w:val="001D5B61"/>
    <w:rsid w:val="001D5C5A"/>
    <w:rsid w:val="001D702B"/>
    <w:rsid w:val="001E3908"/>
    <w:rsid w:val="001E557E"/>
    <w:rsid w:val="001E61E7"/>
    <w:rsid w:val="001E66B0"/>
    <w:rsid w:val="001E733D"/>
    <w:rsid w:val="001E7A80"/>
    <w:rsid w:val="001F0484"/>
    <w:rsid w:val="001F2C5D"/>
    <w:rsid w:val="001F3564"/>
    <w:rsid w:val="001F3768"/>
    <w:rsid w:val="001F4C72"/>
    <w:rsid w:val="001F5B03"/>
    <w:rsid w:val="001F7B3F"/>
    <w:rsid w:val="00200293"/>
    <w:rsid w:val="00201D26"/>
    <w:rsid w:val="002031BF"/>
    <w:rsid w:val="00203607"/>
    <w:rsid w:val="00207CF0"/>
    <w:rsid w:val="002108D2"/>
    <w:rsid w:val="00211D58"/>
    <w:rsid w:val="00214DCF"/>
    <w:rsid w:val="00215572"/>
    <w:rsid w:val="00217144"/>
    <w:rsid w:val="00217612"/>
    <w:rsid w:val="002205D4"/>
    <w:rsid w:val="00222EE1"/>
    <w:rsid w:val="0022403C"/>
    <w:rsid w:val="002243BC"/>
    <w:rsid w:val="00225805"/>
    <w:rsid w:val="00227596"/>
    <w:rsid w:val="00230447"/>
    <w:rsid w:val="002310D4"/>
    <w:rsid w:val="00231499"/>
    <w:rsid w:val="00232722"/>
    <w:rsid w:val="00233B1A"/>
    <w:rsid w:val="002341AA"/>
    <w:rsid w:val="00235B0C"/>
    <w:rsid w:val="002400BB"/>
    <w:rsid w:val="0024242D"/>
    <w:rsid w:val="002425C8"/>
    <w:rsid w:val="0024310C"/>
    <w:rsid w:val="00244483"/>
    <w:rsid w:val="0024711E"/>
    <w:rsid w:val="00247B5D"/>
    <w:rsid w:val="00247CAC"/>
    <w:rsid w:val="00250422"/>
    <w:rsid w:val="00251183"/>
    <w:rsid w:val="00251190"/>
    <w:rsid w:val="002526DC"/>
    <w:rsid w:val="00252E62"/>
    <w:rsid w:val="002547FF"/>
    <w:rsid w:val="002632EC"/>
    <w:rsid w:val="002640BE"/>
    <w:rsid w:val="002648DA"/>
    <w:rsid w:val="00266774"/>
    <w:rsid w:val="00267F8A"/>
    <w:rsid w:val="00271160"/>
    <w:rsid w:val="00274E32"/>
    <w:rsid w:val="00276006"/>
    <w:rsid w:val="0027649E"/>
    <w:rsid w:val="002804A5"/>
    <w:rsid w:val="00281D5B"/>
    <w:rsid w:val="00281EFE"/>
    <w:rsid w:val="002820F4"/>
    <w:rsid w:val="00284FCE"/>
    <w:rsid w:val="00285C62"/>
    <w:rsid w:val="0029591B"/>
    <w:rsid w:val="00296287"/>
    <w:rsid w:val="00297EDF"/>
    <w:rsid w:val="002A0128"/>
    <w:rsid w:val="002A2AD5"/>
    <w:rsid w:val="002A3F7F"/>
    <w:rsid w:val="002A5980"/>
    <w:rsid w:val="002A6000"/>
    <w:rsid w:val="002B0838"/>
    <w:rsid w:val="002B1568"/>
    <w:rsid w:val="002B16C1"/>
    <w:rsid w:val="002B4908"/>
    <w:rsid w:val="002B6CD6"/>
    <w:rsid w:val="002C220A"/>
    <w:rsid w:val="002C5016"/>
    <w:rsid w:val="002C582E"/>
    <w:rsid w:val="002C6717"/>
    <w:rsid w:val="002C694D"/>
    <w:rsid w:val="002D137D"/>
    <w:rsid w:val="002E0656"/>
    <w:rsid w:val="002E4768"/>
    <w:rsid w:val="002E7AC8"/>
    <w:rsid w:val="002F1BE7"/>
    <w:rsid w:val="002F3191"/>
    <w:rsid w:val="002F4139"/>
    <w:rsid w:val="002F5DBF"/>
    <w:rsid w:val="002F5E19"/>
    <w:rsid w:val="002F7FA1"/>
    <w:rsid w:val="00301EB5"/>
    <w:rsid w:val="00302FC2"/>
    <w:rsid w:val="00306537"/>
    <w:rsid w:val="00307F62"/>
    <w:rsid w:val="00311339"/>
    <w:rsid w:val="00311958"/>
    <w:rsid w:val="00311ECD"/>
    <w:rsid w:val="00321705"/>
    <w:rsid w:val="00322CBE"/>
    <w:rsid w:val="00323266"/>
    <w:rsid w:val="0032434D"/>
    <w:rsid w:val="00325D5D"/>
    <w:rsid w:val="00326FDA"/>
    <w:rsid w:val="003335B0"/>
    <w:rsid w:val="00333B71"/>
    <w:rsid w:val="003372B6"/>
    <w:rsid w:val="0033736C"/>
    <w:rsid w:val="00337921"/>
    <w:rsid w:val="0034058D"/>
    <w:rsid w:val="003406DA"/>
    <w:rsid w:val="00341937"/>
    <w:rsid w:val="0034763E"/>
    <w:rsid w:val="00347984"/>
    <w:rsid w:val="00352036"/>
    <w:rsid w:val="0035468C"/>
    <w:rsid w:val="0035645B"/>
    <w:rsid w:val="0036274A"/>
    <w:rsid w:val="00367691"/>
    <w:rsid w:val="00367975"/>
    <w:rsid w:val="00371EC9"/>
    <w:rsid w:val="00373031"/>
    <w:rsid w:val="00374476"/>
    <w:rsid w:val="0037498F"/>
    <w:rsid w:val="00374F6C"/>
    <w:rsid w:val="00375014"/>
    <w:rsid w:val="003767B6"/>
    <w:rsid w:val="00376AEF"/>
    <w:rsid w:val="0038027B"/>
    <w:rsid w:val="0038117F"/>
    <w:rsid w:val="003819DE"/>
    <w:rsid w:val="003827F9"/>
    <w:rsid w:val="00383A7C"/>
    <w:rsid w:val="00384497"/>
    <w:rsid w:val="0039115C"/>
    <w:rsid w:val="003914E0"/>
    <w:rsid w:val="00396C45"/>
    <w:rsid w:val="003A28BE"/>
    <w:rsid w:val="003A2EDF"/>
    <w:rsid w:val="003A3279"/>
    <w:rsid w:val="003A4C56"/>
    <w:rsid w:val="003B1F46"/>
    <w:rsid w:val="003B2528"/>
    <w:rsid w:val="003B2E52"/>
    <w:rsid w:val="003B2E6A"/>
    <w:rsid w:val="003B31E8"/>
    <w:rsid w:val="003B460F"/>
    <w:rsid w:val="003B7A48"/>
    <w:rsid w:val="003C00F6"/>
    <w:rsid w:val="003C0181"/>
    <w:rsid w:val="003C1225"/>
    <w:rsid w:val="003C21A0"/>
    <w:rsid w:val="003C348C"/>
    <w:rsid w:val="003C6177"/>
    <w:rsid w:val="003C64A7"/>
    <w:rsid w:val="003C6CBA"/>
    <w:rsid w:val="003C710C"/>
    <w:rsid w:val="003D2F97"/>
    <w:rsid w:val="003D502A"/>
    <w:rsid w:val="003D5855"/>
    <w:rsid w:val="003E048C"/>
    <w:rsid w:val="003E0E41"/>
    <w:rsid w:val="003E7181"/>
    <w:rsid w:val="003F36DA"/>
    <w:rsid w:val="003F7199"/>
    <w:rsid w:val="004009B8"/>
    <w:rsid w:val="00401AC2"/>
    <w:rsid w:val="00402E5D"/>
    <w:rsid w:val="0040350C"/>
    <w:rsid w:val="00403FA5"/>
    <w:rsid w:val="004046DF"/>
    <w:rsid w:val="00404A48"/>
    <w:rsid w:val="00404D35"/>
    <w:rsid w:val="004057EC"/>
    <w:rsid w:val="00407481"/>
    <w:rsid w:val="00410ED6"/>
    <w:rsid w:val="004114AE"/>
    <w:rsid w:val="004161BB"/>
    <w:rsid w:val="00417613"/>
    <w:rsid w:val="004213C9"/>
    <w:rsid w:val="00421673"/>
    <w:rsid w:val="00422C0C"/>
    <w:rsid w:val="00423124"/>
    <w:rsid w:val="00424CBA"/>
    <w:rsid w:val="00427A8C"/>
    <w:rsid w:val="004319AD"/>
    <w:rsid w:val="00432305"/>
    <w:rsid w:val="00437753"/>
    <w:rsid w:val="00440A61"/>
    <w:rsid w:val="00443B46"/>
    <w:rsid w:val="004447D0"/>
    <w:rsid w:val="004471DE"/>
    <w:rsid w:val="00447699"/>
    <w:rsid w:val="00454BB1"/>
    <w:rsid w:val="004553AA"/>
    <w:rsid w:val="00457BFC"/>
    <w:rsid w:val="00460E50"/>
    <w:rsid w:val="00461660"/>
    <w:rsid w:val="004629E2"/>
    <w:rsid w:val="00462A77"/>
    <w:rsid w:val="00465CB9"/>
    <w:rsid w:val="00465E37"/>
    <w:rsid w:val="00466C63"/>
    <w:rsid w:val="004732A0"/>
    <w:rsid w:val="0047554C"/>
    <w:rsid w:val="00476E76"/>
    <w:rsid w:val="004772DD"/>
    <w:rsid w:val="00477473"/>
    <w:rsid w:val="00477ABC"/>
    <w:rsid w:val="00477ACC"/>
    <w:rsid w:val="004823D8"/>
    <w:rsid w:val="00484C5B"/>
    <w:rsid w:val="004850C6"/>
    <w:rsid w:val="004871D1"/>
    <w:rsid w:val="004908BD"/>
    <w:rsid w:val="00491851"/>
    <w:rsid w:val="00491B36"/>
    <w:rsid w:val="00491E8E"/>
    <w:rsid w:val="004922C2"/>
    <w:rsid w:val="00494D35"/>
    <w:rsid w:val="0049618E"/>
    <w:rsid w:val="004966B2"/>
    <w:rsid w:val="00496EE4"/>
    <w:rsid w:val="00497E1D"/>
    <w:rsid w:val="004A0C2D"/>
    <w:rsid w:val="004A1004"/>
    <w:rsid w:val="004A1830"/>
    <w:rsid w:val="004A3333"/>
    <w:rsid w:val="004A6E32"/>
    <w:rsid w:val="004B098E"/>
    <w:rsid w:val="004B0F74"/>
    <w:rsid w:val="004B1687"/>
    <w:rsid w:val="004B192B"/>
    <w:rsid w:val="004B1E6C"/>
    <w:rsid w:val="004B31C6"/>
    <w:rsid w:val="004B7E6E"/>
    <w:rsid w:val="004C2243"/>
    <w:rsid w:val="004C2630"/>
    <w:rsid w:val="004C4757"/>
    <w:rsid w:val="004C5532"/>
    <w:rsid w:val="004C72ED"/>
    <w:rsid w:val="004D0B4A"/>
    <w:rsid w:val="004D2C4A"/>
    <w:rsid w:val="004D5FC2"/>
    <w:rsid w:val="004D73DC"/>
    <w:rsid w:val="004D7D1B"/>
    <w:rsid w:val="004E2A0B"/>
    <w:rsid w:val="004E4108"/>
    <w:rsid w:val="004E6298"/>
    <w:rsid w:val="004F1037"/>
    <w:rsid w:val="004F4F4E"/>
    <w:rsid w:val="004F51AC"/>
    <w:rsid w:val="004F7C37"/>
    <w:rsid w:val="005025EE"/>
    <w:rsid w:val="00502F46"/>
    <w:rsid w:val="00503819"/>
    <w:rsid w:val="00503913"/>
    <w:rsid w:val="00507964"/>
    <w:rsid w:val="005104DC"/>
    <w:rsid w:val="005117B2"/>
    <w:rsid w:val="00515B38"/>
    <w:rsid w:val="00516037"/>
    <w:rsid w:val="00520F3F"/>
    <w:rsid w:val="00522C9C"/>
    <w:rsid w:val="00523628"/>
    <w:rsid w:val="0052452D"/>
    <w:rsid w:val="005246DA"/>
    <w:rsid w:val="0052594F"/>
    <w:rsid w:val="0052636B"/>
    <w:rsid w:val="00526985"/>
    <w:rsid w:val="00526AE6"/>
    <w:rsid w:val="005329C2"/>
    <w:rsid w:val="0053450D"/>
    <w:rsid w:val="00540FE9"/>
    <w:rsid w:val="00541045"/>
    <w:rsid w:val="005427BE"/>
    <w:rsid w:val="005457E2"/>
    <w:rsid w:val="00546EC1"/>
    <w:rsid w:val="00547C69"/>
    <w:rsid w:val="005503EB"/>
    <w:rsid w:val="00550A9A"/>
    <w:rsid w:val="00551295"/>
    <w:rsid w:val="00552BF7"/>
    <w:rsid w:val="00557AA1"/>
    <w:rsid w:val="005602ED"/>
    <w:rsid w:val="00563244"/>
    <w:rsid w:val="0056575C"/>
    <w:rsid w:val="00570D16"/>
    <w:rsid w:val="00572C51"/>
    <w:rsid w:val="00573322"/>
    <w:rsid w:val="005745C0"/>
    <w:rsid w:val="005749B9"/>
    <w:rsid w:val="005756B6"/>
    <w:rsid w:val="005779DB"/>
    <w:rsid w:val="00577B8B"/>
    <w:rsid w:val="00581C85"/>
    <w:rsid w:val="005826AA"/>
    <w:rsid w:val="00582B4D"/>
    <w:rsid w:val="00583292"/>
    <w:rsid w:val="00584E95"/>
    <w:rsid w:val="00584EB3"/>
    <w:rsid w:val="00585AA2"/>
    <w:rsid w:val="0058677D"/>
    <w:rsid w:val="00587399"/>
    <w:rsid w:val="00587D96"/>
    <w:rsid w:val="0059107B"/>
    <w:rsid w:val="005947B5"/>
    <w:rsid w:val="0059664C"/>
    <w:rsid w:val="005A1EE7"/>
    <w:rsid w:val="005A2009"/>
    <w:rsid w:val="005A4504"/>
    <w:rsid w:val="005A47AA"/>
    <w:rsid w:val="005A5B5F"/>
    <w:rsid w:val="005A6B6E"/>
    <w:rsid w:val="005B5EB8"/>
    <w:rsid w:val="005B705A"/>
    <w:rsid w:val="005C011F"/>
    <w:rsid w:val="005C0572"/>
    <w:rsid w:val="005C081F"/>
    <w:rsid w:val="005C15FC"/>
    <w:rsid w:val="005C15FD"/>
    <w:rsid w:val="005C2C25"/>
    <w:rsid w:val="005C518B"/>
    <w:rsid w:val="005C6FB0"/>
    <w:rsid w:val="005E3599"/>
    <w:rsid w:val="005F0B74"/>
    <w:rsid w:val="005F1B2D"/>
    <w:rsid w:val="005F25DD"/>
    <w:rsid w:val="005F4D7C"/>
    <w:rsid w:val="005F533B"/>
    <w:rsid w:val="005F5898"/>
    <w:rsid w:val="0060060B"/>
    <w:rsid w:val="006020A2"/>
    <w:rsid w:val="006024D6"/>
    <w:rsid w:val="00602B4F"/>
    <w:rsid w:val="00603166"/>
    <w:rsid w:val="0060336D"/>
    <w:rsid w:val="00603447"/>
    <w:rsid w:val="00605588"/>
    <w:rsid w:val="00606B2E"/>
    <w:rsid w:val="0060754B"/>
    <w:rsid w:val="00611502"/>
    <w:rsid w:val="00611A3B"/>
    <w:rsid w:val="00613B84"/>
    <w:rsid w:val="00613C92"/>
    <w:rsid w:val="006165AB"/>
    <w:rsid w:val="006170A6"/>
    <w:rsid w:val="0061737A"/>
    <w:rsid w:val="00620775"/>
    <w:rsid w:val="00626350"/>
    <w:rsid w:val="00627EEB"/>
    <w:rsid w:val="0063297E"/>
    <w:rsid w:val="00633F3A"/>
    <w:rsid w:val="00634CE3"/>
    <w:rsid w:val="00635613"/>
    <w:rsid w:val="00637679"/>
    <w:rsid w:val="006422CA"/>
    <w:rsid w:val="00652704"/>
    <w:rsid w:val="006527AD"/>
    <w:rsid w:val="00653368"/>
    <w:rsid w:val="006548B2"/>
    <w:rsid w:val="00654B15"/>
    <w:rsid w:val="00655AED"/>
    <w:rsid w:val="00657CB4"/>
    <w:rsid w:val="0066474E"/>
    <w:rsid w:val="00664DC4"/>
    <w:rsid w:val="006715A8"/>
    <w:rsid w:val="0067191D"/>
    <w:rsid w:val="00672E69"/>
    <w:rsid w:val="00672EE4"/>
    <w:rsid w:val="00676EEE"/>
    <w:rsid w:val="006815FB"/>
    <w:rsid w:val="00683C7E"/>
    <w:rsid w:val="006845B6"/>
    <w:rsid w:val="00684E7C"/>
    <w:rsid w:val="006866C0"/>
    <w:rsid w:val="006926FC"/>
    <w:rsid w:val="00693838"/>
    <w:rsid w:val="00695F7A"/>
    <w:rsid w:val="0069798D"/>
    <w:rsid w:val="006A20AD"/>
    <w:rsid w:val="006A7091"/>
    <w:rsid w:val="006A7633"/>
    <w:rsid w:val="006B2716"/>
    <w:rsid w:val="006B5332"/>
    <w:rsid w:val="006B598A"/>
    <w:rsid w:val="006C00DE"/>
    <w:rsid w:val="006C0AE3"/>
    <w:rsid w:val="006C48E3"/>
    <w:rsid w:val="006C4ABB"/>
    <w:rsid w:val="006C5DEC"/>
    <w:rsid w:val="006C7AB4"/>
    <w:rsid w:val="006D0082"/>
    <w:rsid w:val="006D0BF6"/>
    <w:rsid w:val="006D470E"/>
    <w:rsid w:val="006D5165"/>
    <w:rsid w:val="006D5E13"/>
    <w:rsid w:val="006D67B2"/>
    <w:rsid w:val="006D7AFB"/>
    <w:rsid w:val="006E0040"/>
    <w:rsid w:val="006E2633"/>
    <w:rsid w:val="006E348B"/>
    <w:rsid w:val="006E7D01"/>
    <w:rsid w:val="006F0985"/>
    <w:rsid w:val="006F4244"/>
    <w:rsid w:val="006F6432"/>
    <w:rsid w:val="0070070B"/>
    <w:rsid w:val="00701A4B"/>
    <w:rsid w:val="00702AE4"/>
    <w:rsid w:val="007034F9"/>
    <w:rsid w:val="0070458D"/>
    <w:rsid w:val="007061BB"/>
    <w:rsid w:val="00706F6D"/>
    <w:rsid w:val="00710EB7"/>
    <w:rsid w:val="00711318"/>
    <w:rsid w:val="0071213B"/>
    <w:rsid w:val="00717920"/>
    <w:rsid w:val="00720F73"/>
    <w:rsid w:val="00721C1F"/>
    <w:rsid w:val="007233F4"/>
    <w:rsid w:val="00723CCB"/>
    <w:rsid w:val="00724700"/>
    <w:rsid w:val="00726AF6"/>
    <w:rsid w:val="00726B06"/>
    <w:rsid w:val="00730810"/>
    <w:rsid w:val="00732B0D"/>
    <w:rsid w:val="00733167"/>
    <w:rsid w:val="0073529C"/>
    <w:rsid w:val="00735766"/>
    <w:rsid w:val="007360A0"/>
    <w:rsid w:val="0073635D"/>
    <w:rsid w:val="00741AEA"/>
    <w:rsid w:val="00743673"/>
    <w:rsid w:val="007476FC"/>
    <w:rsid w:val="00747759"/>
    <w:rsid w:val="00747FF6"/>
    <w:rsid w:val="007513F7"/>
    <w:rsid w:val="00751DFE"/>
    <w:rsid w:val="00752FAC"/>
    <w:rsid w:val="00754FB9"/>
    <w:rsid w:val="0075665D"/>
    <w:rsid w:val="00760DB1"/>
    <w:rsid w:val="00763932"/>
    <w:rsid w:val="00772D9F"/>
    <w:rsid w:val="00772E4B"/>
    <w:rsid w:val="0077377F"/>
    <w:rsid w:val="007773A0"/>
    <w:rsid w:val="0078226B"/>
    <w:rsid w:val="00785024"/>
    <w:rsid w:val="007910B0"/>
    <w:rsid w:val="00793365"/>
    <w:rsid w:val="00793629"/>
    <w:rsid w:val="00795ABC"/>
    <w:rsid w:val="00795CB0"/>
    <w:rsid w:val="00797ECF"/>
    <w:rsid w:val="007A06A1"/>
    <w:rsid w:val="007A0F09"/>
    <w:rsid w:val="007A13BB"/>
    <w:rsid w:val="007A2E69"/>
    <w:rsid w:val="007A2F00"/>
    <w:rsid w:val="007A5137"/>
    <w:rsid w:val="007A7191"/>
    <w:rsid w:val="007B0D66"/>
    <w:rsid w:val="007B32D6"/>
    <w:rsid w:val="007B4AB3"/>
    <w:rsid w:val="007B64AA"/>
    <w:rsid w:val="007C145E"/>
    <w:rsid w:val="007C2476"/>
    <w:rsid w:val="007C2CBB"/>
    <w:rsid w:val="007C3CFB"/>
    <w:rsid w:val="007C44AC"/>
    <w:rsid w:val="007C6AC2"/>
    <w:rsid w:val="007C7315"/>
    <w:rsid w:val="007C7FCD"/>
    <w:rsid w:val="007D2824"/>
    <w:rsid w:val="007D4BAD"/>
    <w:rsid w:val="007D6FCF"/>
    <w:rsid w:val="007E1AC2"/>
    <w:rsid w:val="007E2F71"/>
    <w:rsid w:val="007E3C1E"/>
    <w:rsid w:val="007E4FA6"/>
    <w:rsid w:val="007E7EAA"/>
    <w:rsid w:val="007F18A7"/>
    <w:rsid w:val="007F3AEA"/>
    <w:rsid w:val="007F421D"/>
    <w:rsid w:val="007F441A"/>
    <w:rsid w:val="007F6477"/>
    <w:rsid w:val="0080001A"/>
    <w:rsid w:val="00800D3D"/>
    <w:rsid w:val="00800D8D"/>
    <w:rsid w:val="00801518"/>
    <w:rsid w:val="00801A43"/>
    <w:rsid w:val="00804B23"/>
    <w:rsid w:val="008063C7"/>
    <w:rsid w:val="00806E4F"/>
    <w:rsid w:val="00807236"/>
    <w:rsid w:val="008100AA"/>
    <w:rsid w:val="0081028E"/>
    <w:rsid w:val="008103AB"/>
    <w:rsid w:val="00810461"/>
    <w:rsid w:val="00810AB2"/>
    <w:rsid w:val="00812728"/>
    <w:rsid w:val="00812CDB"/>
    <w:rsid w:val="008132F5"/>
    <w:rsid w:val="00814371"/>
    <w:rsid w:val="00814504"/>
    <w:rsid w:val="00814F05"/>
    <w:rsid w:val="00817B08"/>
    <w:rsid w:val="008209A2"/>
    <w:rsid w:val="0082302D"/>
    <w:rsid w:val="00826684"/>
    <w:rsid w:val="00827467"/>
    <w:rsid w:val="00827676"/>
    <w:rsid w:val="00830661"/>
    <w:rsid w:val="00831FF0"/>
    <w:rsid w:val="008327ED"/>
    <w:rsid w:val="00833712"/>
    <w:rsid w:val="00834608"/>
    <w:rsid w:val="008357CD"/>
    <w:rsid w:val="008374FC"/>
    <w:rsid w:val="00840BBD"/>
    <w:rsid w:val="008411C1"/>
    <w:rsid w:val="00841322"/>
    <w:rsid w:val="008413DE"/>
    <w:rsid w:val="00842DDE"/>
    <w:rsid w:val="00843FF9"/>
    <w:rsid w:val="00844A3B"/>
    <w:rsid w:val="00844CAA"/>
    <w:rsid w:val="00846372"/>
    <w:rsid w:val="00846829"/>
    <w:rsid w:val="00853016"/>
    <w:rsid w:val="008532F6"/>
    <w:rsid w:val="008549DA"/>
    <w:rsid w:val="008549E8"/>
    <w:rsid w:val="00855696"/>
    <w:rsid w:val="0085574F"/>
    <w:rsid w:val="008558B5"/>
    <w:rsid w:val="00856A6B"/>
    <w:rsid w:val="008574DE"/>
    <w:rsid w:val="00861AFB"/>
    <w:rsid w:val="00866BA4"/>
    <w:rsid w:val="00870ACE"/>
    <w:rsid w:val="008717A7"/>
    <w:rsid w:val="008725D9"/>
    <w:rsid w:val="0087348C"/>
    <w:rsid w:val="0087374F"/>
    <w:rsid w:val="00875E7E"/>
    <w:rsid w:val="00875F14"/>
    <w:rsid w:val="0088056C"/>
    <w:rsid w:val="0088078F"/>
    <w:rsid w:val="008814F8"/>
    <w:rsid w:val="00882CD4"/>
    <w:rsid w:val="00883C74"/>
    <w:rsid w:val="00884528"/>
    <w:rsid w:val="00886A47"/>
    <w:rsid w:val="0089043B"/>
    <w:rsid w:val="00890EE0"/>
    <w:rsid w:val="008950B8"/>
    <w:rsid w:val="008959AA"/>
    <w:rsid w:val="00896200"/>
    <w:rsid w:val="00896BD0"/>
    <w:rsid w:val="00897842"/>
    <w:rsid w:val="008A082A"/>
    <w:rsid w:val="008A0E64"/>
    <w:rsid w:val="008A1014"/>
    <w:rsid w:val="008A1964"/>
    <w:rsid w:val="008A1A12"/>
    <w:rsid w:val="008A1CDC"/>
    <w:rsid w:val="008A237F"/>
    <w:rsid w:val="008A32D4"/>
    <w:rsid w:val="008A434A"/>
    <w:rsid w:val="008A4362"/>
    <w:rsid w:val="008A49FF"/>
    <w:rsid w:val="008A61B3"/>
    <w:rsid w:val="008A67B1"/>
    <w:rsid w:val="008A76DE"/>
    <w:rsid w:val="008B0389"/>
    <w:rsid w:val="008B5C34"/>
    <w:rsid w:val="008C4F9B"/>
    <w:rsid w:val="008C612C"/>
    <w:rsid w:val="008C7712"/>
    <w:rsid w:val="008D1B58"/>
    <w:rsid w:val="008D1ECE"/>
    <w:rsid w:val="008D1EF6"/>
    <w:rsid w:val="008D29C2"/>
    <w:rsid w:val="008D4AE9"/>
    <w:rsid w:val="008D585D"/>
    <w:rsid w:val="008D7D8C"/>
    <w:rsid w:val="008D7EBC"/>
    <w:rsid w:val="008E1438"/>
    <w:rsid w:val="008E2586"/>
    <w:rsid w:val="008E2EE7"/>
    <w:rsid w:val="008E3AF9"/>
    <w:rsid w:val="008E3F57"/>
    <w:rsid w:val="008E3F5B"/>
    <w:rsid w:val="008E499E"/>
    <w:rsid w:val="008E5E33"/>
    <w:rsid w:val="008E66D1"/>
    <w:rsid w:val="008E7084"/>
    <w:rsid w:val="008E7432"/>
    <w:rsid w:val="008F3073"/>
    <w:rsid w:val="008F681F"/>
    <w:rsid w:val="008F76EB"/>
    <w:rsid w:val="008F7DF3"/>
    <w:rsid w:val="0090245F"/>
    <w:rsid w:val="00902509"/>
    <w:rsid w:val="00902C41"/>
    <w:rsid w:val="009040F6"/>
    <w:rsid w:val="009074E4"/>
    <w:rsid w:val="00907D48"/>
    <w:rsid w:val="0091722D"/>
    <w:rsid w:val="00920BBF"/>
    <w:rsid w:val="00922696"/>
    <w:rsid w:val="00922A68"/>
    <w:rsid w:val="009231A6"/>
    <w:rsid w:val="00923703"/>
    <w:rsid w:val="00924412"/>
    <w:rsid w:val="00924BF6"/>
    <w:rsid w:val="009250DC"/>
    <w:rsid w:val="00927934"/>
    <w:rsid w:val="00927FCE"/>
    <w:rsid w:val="00931E1F"/>
    <w:rsid w:val="00932AC3"/>
    <w:rsid w:val="00932F28"/>
    <w:rsid w:val="009334DD"/>
    <w:rsid w:val="00935061"/>
    <w:rsid w:val="00935834"/>
    <w:rsid w:val="00935AEE"/>
    <w:rsid w:val="0093784C"/>
    <w:rsid w:val="00940000"/>
    <w:rsid w:val="0094013C"/>
    <w:rsid w:val="00940D52"/>
    <w:rsid w:val="00940E38"/>
    <w:rsid w:val="00942591"/>
    <w:rsid w:val="00943808"/>
    <w:rsid w:val="00943A64"/>
    <w:rsid w:val="00946148"/>
    <w:rsid w:val="00946EEA"/>
    <w:rsid w:val="00947389"/>
    <w:rsid w:val="0095033F"/>
    <w:rsid w:val="00950415"/>
    <w:rsid w:val="00950562"/>
    <w:rsid w:val="00954F5B"/>
    <w:rsid w:val="00957261"/>
    <w:rsid w:val="00960A5B"/>
    <w:rsid w:val="00960D21"/>
    <w:rsid w:val="00961AA1"/>
    <w:rsid w:val="00963A47"/>
    <w:rsid w:val="009738B0"/>
    <w:rsid w:val="00982892"/>
    <w:rsid w:val="009841E5"/>
    <w:rsid w:val="00984AF4"/>
    <w:rsid w:val="0098629A"/>
    <w:rsid w:val="009935C6"/>
    <w:rsid w:val="00995B95"/>
    <w:rsid w:val="009969E2"/>
    <w:rsid w:val="00996A1F"/>
    <w:rsid w:val="00997A6C"/>
    <w:rsid w:val="009A00DD"/>
    <w:rsid w:val="009A66F1"/>
    <w:rsid w:val="009A70B4"/>
    <w:rsid w:val="009B3149"/>
    <w:rsid w:val="009B3696"/>
    <w:rsid w:val="009B583F"/>
    <w:rsid w:val="009C07ED"/>
    <w:rsid w:val="009C0ED4"/>
    <w:rsid w:val="009C0EDA"/>
    <w:rsid w:val="009C37AB"/>
    <w:rsid w:val="009C5A38"/>
    <w:rsid w:val="009C6B60"/>
    <w:rsid w:val="009D0571"/>
    <w:rsid w:val="009D492F"/>
    <w:rsid w:val="009D73B8"/>
    <w:rsid w:val="009D7BCB"/>
    <w:rsid w:val="009E001B"/>
    <w:rsid w:val="009E4A54"/>
    <w:rsid w:val="009E564E"/>
    <w:rsid w:val="009E5C19"/>
    <w:rsid w:val="009F1C12"/>
    <w:rsid w:val="009F3446"/>
    <w:rsid w:val="009F58AC"/>
    <w:rsid w:val="009F5FBA"/>
    <w:rsid w:val="009F6A06"/>
    <w:rsid w:val="009F7A92"/>
    <w:rsid w:val="00A00D5B"/>
    <w:rsid w:val="00A03423"/>
    <w:rsid w:val="00A042D3"/>
    <w:rsid w:val="00A04FDF"/>
    <w:rsid w:val="00A07DE8"/>
    <w:rsid w:val="00A11527"/>
    <w:rsid w:val="00A12832"/>
    <w:rsid w:val="00A170E1"/>
    <w:rsid w:val="00A22698"/>
    <w:rsid w:val="00A24DC4"/>
    <w:rsid w:val="00A30EF3"/>
    <w:rsid w:val="00A31C97"/>
    <w:rsid w:val="00A33E22"/>
    <w:rsid w:val="00A37DAA"/>
    <w:rsid w:val="00A414D1"/>
    <w:rsid w:val="00A41525"/>
    <w:rsid w:val="00A432C6"/>
    <w:rsid w:val="00A434F5"/>
    <w:rsid w:val="00A44DD6"/>
    <w:rsid w:val="00A51456"/>
    <w:rsid w:val="00A5207A"/>
    <w:rsid w:val="00A54DCC"/>
    <w:rsid w:val="00A55D1F"/>
    <w:rsid w:val="00A56083"/>
    <w:rsid w:val="00A5683C"/>
    <w:rsid w:val="00A60FF5"/>
    <w:rsid w:val="00A6264B"/>
    <w:rsid w:val="00A6397F"/>
    <w:rsid w:val="00A63F03"/>
    <w:rsid w:val="00A64AB5"/>
    <w:rsid w:val="00A65BD1"/>
    <w:rsid w:val="00A660FF"/>
    <w:rsid w:val="00A72B89"/>
    <w:rsid w:val="00A74C42"/>
    <w:rsid w:val="00A7522C"/>
    <w:rsid w:val="00A75693"/>
    <w:rsid w:val="00A7655B"/>
    <w:rsid w:val="00A801AD"/>
    <w:rsid w:val="00A801BE"/>
    <w:rsid w:val="00A82161"/>
    <w:rsid w:val="00A83F48"/>
    <w:rsid w:val="00A8413F"/>
    <w:rsid w:val="00A9144C"/>
    <w:rsid w:val="00A943BD"/>
    <w:rsid w:val="00A94EC6"/>
    <w:rsid w:val="00AA0526"/>
    <w:rsid w:val="00AA0C14"/>
    <w:rsid w:val="00AA0DA9"/>
    <w:rsid w:val="00AA1E34"/>
    <w:rsid w:val="00AA2EB6"/>
    <w:rsid w:val="00AB0CA6"/>
    <w:rsid w:val="00AB2A7D"/>
    <w:rsid w:val="00AB548B"/>
    <w:rsid w:val="00AC4738"/>
    <w:rsid w:val="00AC73C3"/>
    <w:rsid w:val="00AC7ED2"/>
    <w:rsid w:val="00AD04DB"/>
    <w:rsid w:val="00AD5176"/>
    <w:rsid w:val="00AD67A3"/>
    <w:rsid w:val="00AE035D"/>
    <w:rsid w:val="00AE340A"/>
    <w:rsid w:val="00AE374A"/>
    <w:rsid w:val="00AE3F42"/>
    <w:rsid w:val="00AF1880"/>
    <w:rsid w:val="00AF45F7"/>
    <w:rsid w:val="00B023DD"/>
    <w:rsid w:val="00B04686"/>
    <w:rsid w:val="00B06592"/>
    <w:rsid w:val="00B06918"/>
    <w:rsid w:val="00B06A56"/>
    <w:rsid w:val="00B07756"/>
    <w:rsid w:val="00B0776F"/>
    <w:rsid w:val="00B101A5"/>
    <w:rsid w:val="00B133A3"/>
    <w:rsid w:val="00B135B9"/>
    <w:rsid w:val="00B147D2"/>
    <w:rsid w:val="00B16561"/>
    <w:rsid w:val="00B16741"/>
    <w:rsid w:val="00B17755"/>
    <w:rsid w:val="00B17B31"/>
    <w:rsid w:val="00B21932"/>
    <w:rsid w:val="00B22FD1"/>
    <w:rsid w:val="00B2376A"/>
    <w:rsid w:val="00B2578A"/>
    <w:rsid w:val="00B27000"/>
    <w:rsid w:val="00B270A4"/>
    <w:rsid w:val="00B32CC1"/>
    <w:rsid w:val="00B33320"/>
    <w:rsid w:val="00B33638"/>
    <w:rsid w:val="00B341F3"/>
    <w:rsid w:val="00B344A8"/>
    <w:rsid w:val="00B34852"/>
    <w:rsid w:val="00B35058"/>
    <w:rsid w:val="00B3704B"/>
    <w:rsid w:val="00B404D0"/>
    <w:rsid w:val="00B4376C"/>
    <w:rsid w:val="00B45861"/>
    <w:rsid w:val="00B466AE"/>
    <w:rsid w:val="00B5009E"/>
    <w:rsid w:val="00B53FD0"/>
    <w:rsid w:val="00B54B63"/>
    <w:rsid w:val="00B55267"/>
    <w:rsid w:val="00B57608"/>
    <w:rsid w:val="00B62866"/>
    <w:rsid w:val="00B66D5E"/>
    <w:rsid w:val="00B675AC"/>
    <w:rsid w:val="00B70F65"/>
    <w:rsid w:val="00B711EC"/>
    <w:rsid w:val="00B723C3"/>
    <w:rsid w:val="00B73886"/>
    <w:rsid w:val="00B73CF0"/>
    <w:rsid w:val="00B7420B"/>
    <w:rsid w:val="00B75BFE"/>
    <w:rsid w:val="00B827F8"/>
    <w:rsid w:val="00B8286D"/>
    <w:rsid w:val="00B8366B"/>
    <w:rsid w:val="00B848D8"/>
    <w:rsid w:val="00B872D1"/>
    <w:rsid w:val="00B8752F"/>
    <w:rsid w:val="00B91CA1"/>
    <w:rsid w:val="00B949E5"/>
    <w:rsid w:val="00B94CBC"/>
    <w:rsid w:val="00B95C8C"/>
    <w:rsid w:val="00BA1459"/>
    <w:rsid w:val="00BA3791"/>
    <w:rsid w:val="00BA4710"/>
    <w:rsid w:val="00BA50F6"/>
    <w:rsid w:val="00BA6CB7"/>
    <w:rsid w:val="00BA6D31"/>
    <w:rsid w:val="00BB066F"/>
    <w:rsid w:val="00BB132F"/>
    <w:rsid w:val="00BB2D7A"/>
    <w:rsid w:val="00BB2DB0"/>
    <w:rsid w:val="00BB337C"/>
    <w:rsid w:val="00BB4112"/>
    <w:rsid w:val="00BB44CF"/>
    <w:rsid w:val="00BB5C24"/>
    <w:rsid w:val="00BC12B7"/>
    <w:rsid w:val="00BC23D9"/>
    <w:rsid w:val="00BC2ACD"/>
    <w:rsid w:val="00BC432C"/>
    <w:rsid w:val="00BC4B5E"/>
    <w:rsid w:val="00BC79C3"/>
    <w:rsid w:val="00BD25B3"/>
    <w:rsid w:val="00BD76DE"/>
    <w:rsid w:val="00BD775D"/>
    <w:rsid w:val="00BE22FD"/>
    <w:rsid w:val="00BE305A"/>
    <w:rsid w:val="00BE3F76"/>
    <w:rsid w:val="00BE5C7C"/>
    <w:rsid w:val="00BE7622"/>
    <w:rsid w:val="00BE7F9F"/>
    <w:rsid w:val="00BF1180"/>
    <w:rsid w:val="00BF1361"/>
    <w:rsid w:val="00BF2698"/>
    <w:rsid w:val="00BF2E13"/>
    <w:rsid w:val="00BF4904"/>
    <w:rsid w:val="00BF63AE"/>
    <w:rsid w:val="00BF647D"/>
    <w:rsid w:val="00BF6E2C"/>
    <w:rsid w:val="00BF7357"/>
    <w:rsid w:val="00BF76EB"/>
    <w:rsid w:val="00C01D7E"/>
    <w:rsid w:val="00C03356"/>
    <w:rsid w:val="00C03A00"/>
    <w:rsid w:val="00C04FFF"/>
    <w:rsid w:val="00C05804"/>
    <w:rsid w:val="00C0584E"/>
    <w:rsid w:val="00C05994"/>
    <w:rsid w:val="00C06676"/>
    <w:rsid w:val="00C10767"/>
    <w:rsid w:val="00C13B47"/>
    <w:rsid w:val="00C15D05"/>
    <w:rsid w:val="00C16837"/>
    <w:rsid w:val="00C173F8"/>
    <w:rsid w:val="00C17515"/>
    <w:rsid w:val="00C202D7"/>
    <w:rsid w:val="00C24727"/>
    <w:rsid w:val="00C27530"/>
    <w:rsid w:val="00C33135"/>
    <w:rsid w:val="00C33DE1"/>
    <w:rsid w:val="00C34730"/>
    <w:rsid w:val="00C3502D"/>
    <w:rsid w:val="00C355E0"/>
    <w:rsid w:val="00C36647"/>
    <w:rsid w:val="00C40FF2"/>
    <w:rsid w:val="00C41D0B"/>
    <w:rsid w:val="00C47457"/>
    <w:rsid w:val="00C51200"/>
    <w:rsid w:val="00C535A9"/>
    <w:rsid w:val="00C54E6E"/>
    <w:rsid w:val="00C57731"/>
    <w:rsid w:val="00C60C38"/>
    <w:rsid w:val="00C62558"/>
    <w:rsid w:val="00C62A92"/>
    <w:rsid w:val="00C63890"/>
    <w:rsid w:val="00C64097"/>
    <w:rsid w:val="00C670D8"/>
    <w:rsid w:val="00C7025B"/>
    <w:rsid w:val="00C726CF"/>
    <w:rsid w:val="00C730F9"/>
    <w:rsid w:val="00C76E51"/>
    <w:rsid w:val="00C814FD"/>
    <w:rsid w:val="00C84B1E"/>
    <w:rsid w:val="00C85D9B"/>
    <w:rsid w:val="00C85F42"/>
    <w:rsid w:val="00C8648B"/>
    <w:rsid w:val="00C91ECF"/>
    <w:rsid w:val="00C93C83"/>
    <w:rsid w:val="00C94851"/>
    <w:rsid w:val="00C95CAD"/>
    <w:rsid w:val="00C97048"/>
    <w:rsid w:val="00CA240E"/>
    <w:rsid w:val="00CA2ADD"/>
    <w:rsid w:val="00CA3575"/>
    <w:rsid w:val="00CA3729"/>
    <w:rsid w:val="00CA6AE0"/>
    <w:rsid w:val="00CA744D"/>
    <w:rsid w:val="00CA7DDB"/>
    <w:rsid w:val="00CB02C9"/>
    <w:rsid w:val="00CB181F"/>
    <w:rsid w:val="00CB240F"/>
    <w:rsid w:val="00CB43F1"/>
    <w:rsid w:val="00CB44C6"/>
    <w:rsid w:val="00CB496A"/>
    <w:rsid w:val="00CB6F4F"/>
    <w:rsid w:val="00CB760B"/>
    <w:rsid w:val="00CC0DE2"/>
    <w:rsid w:val="00CC1BDA"/>
    <w:rsid w:val="00CC23F1"/>
    <w:rsid w:val="00CC4E40"/>
    <w:rsid w:val="00CC5B6B"/>
    <w:rsid w:val="00CC5E0B"/>
    <w:rsid w:val="00CC7A52"/>
    <w:rsid w:val="00CD12C3"/>
    <w:rsid w:val="00CD200F"/>
    <w:rsid w:val="00CD3023"/>
    <w:rsid w:val="00CD4BA4"/>
    <w:rsid w:val="00CD52BC"/>
    <w:rsid w:val="00CD5D58"/>
    <w:rsid w:val="00CE13FE"/>
    <w:rsid w:val="00CE259D"/>
    <w:rsid w:val="00CE3790"/>
    <w:rsid w:val="00CE6E8D"/>
    <w:rsid w:val="00CE7787"/>
    <w:rsid w:val="00CF0504"/>
    <w:rsid w:val="00CF1422"/>
    <w:rsid w:val="00CF143F"/>
    <w:rsid w:val="00CF175A"/>
    <w:rsid w:val="00CF1B2A"/>
    <w:rsid w:val="00CF3B4C"/>
    <w:rsid w:val="00CF5747"/>
    <w:rsid w:val="00CF5AD2"/>
    <w:rsid w:val="00CF5EDA"/>
    <w:rsid w:val="00D00F77"/>
    <w:rsid w:val="00D01717"/>
    <w:rsid w:val="00D018E5"/>
    <w:rsid w:val="00D01B54"/>
    <w:rsid w:val="00D02B2F"/>
    <w:rsid w:val="00D043BF"/>
    <w:rsid w:val="00D05E15"/>
    <w:rsid w:val="00D072D1"/>
    <w:rsid w:val="00D07864"/>
    <w:rsid w:val="00D10A54"/>
    <w:rsid w:val="00D10D2B"/>
    <w:rsid w:val="00D13B15"/>
    <w:rsid w:val="00D141B9"/>
    <w:rsid w:val="00D17015"/>
    <w:rsid w:val="00D20E84"/>
    <w:rsid w:val="00D20ED4"/>
    <w:rsid w:val="00D21621"/>
    <w:rsid w:val="00D22541"/>
    <w:rsid w:val="00D24A39"/>
    <w:rsid w:val="00D252FF"/>
    <w:rsid w:val="00D254A6"/>
    <w:rsid w:val="00D26629"/>
    <w:rsid w:val="00D269B9"/>
    <w:rsid w:val="00D27F19"/>
    <w:rsid w:val="00D30258"/>
    <w:rsid w:val="00D30472"/>
    <w:rsid w:val="00D32276"/>
    <w:rsid w:val="00D3269E"/>
    <w:rsid w:val="00D32788"/>
    <w:rsid w:val="00D344E7"/>
    <w:rsid w:val="00D34870"/>
    <w:rsid w:val="00D34BEE"/>
    <w:rsid w:val="00D34D60"/>
    <w:rsid w:val="00D36A7B"/>
    <w:rsid w:val="00D41E76"/>
    <w:rsid w:val="00D43B8A"/>
    <w:rsid w:val="00D45026"/>
    <w:rsid w:val="00D5011F"/>
    <w:rsid w:val="00D5340D"/>
    <w:rsid w:val="00D53FFE"/>
    <w:rsid w:val="00D57C32"/>
    <w:rsid w:val="00D62F7E"/>
    <w:rsid w:val="00D6330A"/>
    <w:rsid w:val="00D63C20"/>
    <w:rsid w:val="00D66CB2"/>
    <w:rsid w:val="00D66CFF"/>
    <w:rsid w:val="00D67E45"/>
    <w:rsid w:val="00D71F44"/>
    <w:rsid w:val="00D73B3D"/>
    <w:rsid w:val="00D76A12"/>
    <w:rsid w:val="00D77D56"/>
    <w:rsid w:val="00D81DE4"/>
    <w:rsid w:val="00D82E23"/>
    <w:rsid w:val="00D841C6"/>
    <w:rsid w:val="00D8471F"/>
    <w:rsid w:val="00D8491F"/>
    <w:rsid w:val="00D851A4"/>
    <w:rsid w:val="00D868CF"/>
    <w:rsid w:val="00D87F9B"/>
    <w:rsid w:val="00D90579"/>
    <w:rsid w:val="00D90E0A"/>
    <w:rsid w:val="00D92192"/>
    <w:rsid w:val="00D93B9E"/>
    <w:rsid w:val="00D95083"/>
    <w:rsid w:val="00D96D72"/>
    <w:rsid w:val="00D9718B"/>
    <w:rsid w:val="00D975FA"/>
    <w:rsid w:val="00DA0674"/>
    <w:rsid w:val="00DA192C"/>
    <w:rsid w:val="00DA435A"/>
    <w:rsid w:val="00DA5983"/>
    <w:rsid w:val="00DA7013"/>
    <w:rsid w:val="00DB1D55"/>
    <w:rsid w:val="00DB1F0E"/>
    <w:rsid w:val="00DB3AA7"/>
    <w:rsid w:val="00DB5DB4"/>
    <w:rsid w:val="00DB6525"/>
    <w:rsid w:val="00DB676E"/>
    <w:rsid w:val="00DC11C2"/>
    <w:rsid w:val="00DC613A"/>
    <w:rsid w:val="00DC680B"/>
    <w:rsid w:val="00DC6BF5"/>
    <w:rsid w:val="00DC7715"/>
    <w:rsid w:val="00DD2F49"/>
    <w:rsid w:val="00DD3615"/>
    <w:rsid w:val="00DD4364"/>
    <w:rsid w:val="00DD66F8"/>
    <w:rsid w:val="00DE3538"/>
    <w:rsid w:val="00DE639A"/>
    <w:rsid w:val="00DE6A76"/>
    <w:rsid w:val="00DE6E57"/>
    <w:rsid w:val="00DF2EF2"/>
    <w:rsid w:val="00DF3C5E"/>
    <w:rsid w:val="00DF3FA8"/>
    <w:rsid w:val="00DF4D0D"/>
    <w:rsid w:val="00DF5788"/>
    <w:rsid w:val="00E009B9"/>
    <w:rsid w:val="00E017B6"/>
    <w:rsid w:val="00E051E3"/>
    <w:rsid w:val="00E05DC9"/>
    <w:rsid w:val="00E0608F"/>
    <w:rsid w:val="00E11C0F"/>
    <w:rsid w:val="00E1225E"/>
    <w:rsid w:val="00E14B88"/>
    <w:rsid w:val="00E20BAE"/>
    <w:rsid w:val="00E22BF5"/>
    <w:rsid w:val="00E23E0C"/>
    <w:rsid w:val="00E25254"/>
    <w:rsid w:val="00E270F9"/>
    <w:rsid w:val="00E305CE"/>
    <w:rsid w:val="00E316DF"/>
    <w:rsid w:val="00E32154"/>
    <w:rsid w:val="00E32B44"/>
    <w:rsid w:val="00E34336"/>
    <w:rsid w:val="00E34E47"/>
    <w:rsid w:val="00E3637C"/>
    <w:rsid w:val="00E37AF2"/>
    <w:rsid w:val="00E40C58"/>
    <w:rsid w:val="00E40F2B"/>
    <w:rsid w:val="00E4160B"/>
    <w:rsid w:val="00E43D98"/>
    <w:rsid w:val="00E47FF6"/>
    <w:rsid w:val="00E503C0"/>
    <w:rsid w:val="00E51924"/>
    <w:rsid w:val="00E51C92"/>
    <w:rsid w:val="00E51F89"/>
    <w:rsid w:val="00E51FA7"/>
    <w:rsid w:val="00E52B9B"/>
    <w:rsid w:val="00E52D78"/>
    <w:rsid w:val="00E54330"/>
    <w:rsid w:val="00E54769"/>
    <w:rsid w:val="00E557CD"/>
    <w:rsid w:val="00E62FEB"/>
    <w:rsid w:val="00E64885"/>
    <w:rsid w:val="00E70A9F"/>
    <w:rsid w:val="00E7149C"/>
    <w:rsid w:val="00E71FDD"/>
    <w:rsid w:val="00E74C9E"/>
    <w:rsid w:val="00E75162"/>
    <w:rsid w:val="00E76581"/>
    <w:rsid w:val="00E76CE4"/>
    <w:rsid w:val="00E80F51"/>
    <w:rsid w:val="00E81544"/>
    <w:rsid w:val="00E820A6"/>
    <w:rsid w:val="00E84EBE"/>
    <w:rsid w:val="00E8714B"/>
    <w:rsid w:val="00E87996"/>
    <w:rsid w:val="00E90ECD"/>
    <w:rsid w:val="00E91063"/>
    <w:rsid w:val="00E913F3"/>
    <w:rsid w:val="00E92231"/>
    <w:rsid w:val="00E92D65"/>
    <w:rsid w:val="00E930D2"/>
    <w:rsid w:val="00E9478D"/>
    <w:rsid w:val="00E94B6C"/>
    <w:rsid w:val="00E95BC6"/>
    <w:rsid w:val="00E95E62"/>
    <w:rsid w:val="00E96342"/>
    <w:rsid w:val="00E96497"/>
    <w:rsid w:val="00E96556"/>
    <w:rsid w:val="00E965B7"/>
    <w:rsid w:val="00EA0979"/>
    <w:rsid w:val="00EA1E4F"/>
    <w:rsid w:val="00EA21F1"/>
    <w:rsid w:val="00EA284B"/>
    <w:rsid w:val="00EA3D66"/>
    <w:rsid w:val="00EA4300"/>
    <w:rsid w:val="00EA4365"/>
    <w:rsid w:val="00EA51AC"/>
    <w:rsid w:val="00EA6722"/>
    <w:rsid w:val="00EA7B8C"/>
    <w:rsid w:val="00EB0951"/>
    <w:rsid w:val="00EB0C11"/>
    <w:rsid w:val="00EB28FA"/>
    <w:rsid w:val="00EB4096"/>
    <w:rsid w:val="00EB46D1"/>
    <w:rsid w:val="00EB6F3C"/>
    <w:rsid w:val="00EC021A"/>
    <w:rsid w:val="00EC1911"/>
    <w:rsid w:val="00EC1BDC"/>
    <w:rsid w:val="00EC1D64"/>
    <w:rsid w:val="00EC3EAC"/>
    <w:rsid w:val="00EC4558"/>
    <w:rsid w:val="00EC55AF"/>
    <w:rsid w:val="00EC79D5"/>
    <w:rsid w:val="00ED087E"/>
    <w:rsid w:val="00ED1059"/>
    <w:rsid w:val="00ED1492"/>
    <w:rsid w:val="00ED2BEC"/>
    <w:rsid w:val="00ED7CD2"/>
    <w:rsid w:val="00EE1BC2"/>
    <w:rsid w:val="00EE26BF"/>
    <w:rsid w:val="00EE483D"/>
    <w:rsid w:val="00EE7F74"/>
    <w:rsid w:val="00EF2360"/>
    <w:rsid w:val="00EF27B8"/>
    <w:rsid w:val="00EF3B09"/>
    <w:rsid w:val="00EF5FEC"/>
    <w:rsid w:val="00EF7FB7"/>
    <w:rsid w:val="00F02008"/>
    <w:rsid w:val="00F03978"/>
    <w:rsid w:val="00F04B20"/>
    <w:rsid w:val="00F05E6C"/>
    <w:rsid w:val="00F0611C"/>
    <w:rsid w:val="00F0737B"/>
    <w:rsid w:val="00F073E4"/>
    <w:rsid w:val="00F07FCC"/>
    <w:rsid w:val="00F12CA2"/>
    <w:rsid w:val="00F140D9"/>
    <w:rsid w:val="00F1568A"/>
    <w:rsid w:val="00F16B4C"/>
    <w:rsid w:val="00F17AE7"/>
    <w:rsid w:val="00F2106D"/>
    <w:rsid w:val="00F2135B"/>
    <w:rsid w:val="00F22937"/>
    <w:rsid w:val="00F22E9E"/>
    <w:rsid w:val="00F2396C"/>
    <w:rsid w:val="00F25992"/>
    <w:rsid w:val="00F26455"/>
    <w:rsid w:val="00F31EF8"/>
    <w:rsid w:val="00F3561D"/>
    <w:rsid w:val="00F35846"/>
    <w:rsid w:val="00F35B49"/>
    <w:rsid w:val="00F433AA"/>
    <w:rsid w:val="00F44E62"/>
    <w:rsid w:val="00F46B9B"/>
    <w:rsid w:val="00F521E1"/>
    <w:rsid w:val="00F52ABC"/>
    <w:rsid w:val="00F60FAC"/>
    <w:rsid w:val="00F6411C"/>
    <w:rsid w:val="00F641C0"/>
    <w:rsid w:val="00F65279"/>
    <w:rsid w:val="00F65E40"/>
    <w:rsid w:val="00F66F82"/>
    <w:rsid w:val="00F67B46"/>
    <w:rsid w:val="00F710B5"/>
    <w:rsid w:val="00F71B08"/>
    <w:rsid w:val="00F757E8"/>
    <w:rsid w:val="00F779D1"/>
    <w:rsid w:val="00F81B68"/>
    <w:rsid w:val="00F8200B"/>
    <w:rsid w:val="00F84221"/>
    <w:rsid w:val="00F85298"/>
    <w:rsid w:val="00F85DD6"/>
    <w:rsid w:val="00F87D54"/>
    <w:rsid w:val="00F90D4D"/>
    <w:rsid w:val="00F911F1"/>
    <w:rsid w:val="00F92765"/>
    <w:rsid w:val="00F9289D"/>
    <w:rsid w:val="00F9423F"/>
    <w:rsid w:val="00FA01CA"/>
    <w:rsid w:val="00FA12C7"/>
    <w:rsid w:val="00FA313D"/>
    <w:rsid w:val="00FB1785"/>
    <w:rsid w:val="00FB17A0"/>
    <w:rsid w:val="00FB27DC"/>
    <w:rsid w:val="00FB5CE1"/>
    <w:rsid w:val="00FB79BF"/>
    <w:rsid w:val="00FC052D"/>
    <w:rsid w:val="00FC3F7F"/>
    <w:rsid w:val="00FC4B72"/>
    <w:rsid w:val="00FC5611"/>
    <w:rsid w:val="00FC5D92"/>
    <w:rsid w:val="00FC682C"/>
    <w:rsid w:val="00FC6D3B"/>
    <w:rsid w:val="00FC7639"/>
    <w:rsid w:val="00FD1B8A"/>
    <w:rsid w:val="00FD34F1"/>
    <w:rsid w:val="00FD5884"/>
    <w:rsid w:val="00FD7A35"/>
    <w:rsid w:val="00FE0813"/>
    <w:rsid w:val="00FE0EF2"/>
    <w:rsid w:val="00FE2138"/>
    <w:rsid w:val="00FE4E68"/>
    <w:rsid w:val="00FE6275"/>
    <w:rsid w:val="00FF0CA4"/>
    <w:rsid w:val="00FF1879"/>
    <w:rsid w:val="00FF23AA"/>
    <w:rsid w:val="00FF2CB8"/>
    <w:rsid w:val="00FF3E67"/>
    <w:rsid w:val="00FF4139"/>
    <w:rsid w:val="00FF5667"/>
    <w:rsid w:val="00FF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15:docId w15:val="{83C112E2-AB7A-4181-8F3D-A102E9B2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68322">
      <w:bodyDiv w:val="1"/>
      <w:marLeft w:val="0"/>
      <w:marRight w:val="0"/>
      <w:marTop w:val="0"/>
      <w:marBottom w:val="0"/>
      <w:divBdr>
        <w:top w:val="none" w:sz="0" w:space="0" w:color="auto"/>
        <w:left w:val="none" w:sz="0" w:space="0" w:color="auto"/>
        <w:bottom w:val="none" w:sz="0" w:space="0" w:color="auto"/>
        <w:right w:val="none" w:sz="0" w:space="0" w:color="auto"/>
      </w:divBdr>
    </w:div>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skr/adcom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quantifish/TagGrow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BFF8D9-26AF-4D36-9C8D-CE45BF718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7278</TotalTime>
  <Pages>26</Pages>
  <Words>15554</Words>
  <Characters>88658</Characters>
  <Application>Microsoft Office Word</Application>
  <DocSecurity>0</DocSecurity>
  <Lines>738</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Thorson</dc:creator>
  <cp:lastModifiedBy>darcy</cp:lastModifiedBy>
  <cp:revision>671</cp:revision>
  <cp:lastPrinted>2015-02-16T22:19:00Z</cp:lastPrinted>
  <dcterms:created xsi:type="dcterms:W3CDTF">2015-01-23T23:16:00Z</dcterms:created>
  <dcterms:modified xsi:type="dcterms:W3CDTF">2015-05-13T20:29:00Z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zotero-version="4.0.26"&gt;&lt;session id="FRj1n57d"/&gt;&lt;style id="http://www.zotero.org/styles/elsevier-harvard" hasBibliography="1" bibliographyStyleHasBeenSet="1"/&gt;&lt;prefs&gt;&lt;pref name="fieldType" value="Field"/&gt;&lt;pref name="storeReferences"</vt:lpwstr>
  </property>
  <property fmtid="{D5CDD505-2E9C-101B-9397-08002B2CF9AE}" pid="4" name="ZOTERO_PREF_2">
    <vt:lpwstr> value="true"/&gt;&lt;pref name="automaticJournalAbbreviations" value="true"/&gt;&lt;pref name="noteType" value="0"/&gt;&lt;/prefs&gt;&lt;/data&gt;</vt:lpwstr>
  </property>
</Properties>
</file>